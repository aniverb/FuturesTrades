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pacing w:after="0"/>
        <w:ind w:left="0" w:right="0" w:firstLine="0"/>
        <w:contextualSpacing w:val="0"/>
        <w:jc w:val="left"/>
        <w:rPr>
          <w:rFonts w:ascii="Calibri" w:hAnsi="Calibri" w:eastAsia="Calibri" w:cs="Calibri"/>
          <w:b/>
          <w:color w:val="252525"/>
          <w:sz w:val="44"/>
          <w:szCs w:val="44"/>
        </w:rPr>
      </w:pPr>
      <w:r>
        <w:rPr>
          <w:b/>
          <w:color w:val="252525"/>
          <w:sz w:val="44"/>
          <w:szCs w:val="44"/>
        </w:rPr>
        <w:t xml:space="preserve">Head: </w:t>
      </w:r>
      <w:r>
        <w:rPr>
          <w:rFonts w:ascii="Calibri" w:hAnsi="Calibri" w:eastAsia="Calibri" w:cs="Calibri"/>
          <w:b/>
          <w:color w:val="252525"/>
          <w:sz w:val="44"/>
          <w:szCs w:val="44"/>
        </w:rPr>
        <w:t>Fast Track Apache Spark</w:t>
      </w:r>
    </w:p>
    <w:p>
      <w:pPr>
        <w:keepNext w:val="0"/>
        <w:keepLines w:val="0"/>
        <w:widowControl/>
        <w:spacing w:after="0" w:line="240" w:lineRule="auto"/>
        <w:ind w:left="0" w:right="0" w:firstLine="0"/>
        <w:contextualSpacing w:val="0"/>
        <w:jc w:val="left"/>
        <w:rPr>
          <w:rFonts w:ascii="Calibri" w:hAnsi="Calibri" w:eastAsia="Calibri" w:cs="Calibri"/>
          <w:b w:val="0"/>
          <w:color w:val="252525"/>
          <w:sz w:val="22"/>
          <w:szCs w:val="22"/>
        </w:rPr>
      </w:pPr>
      <w:r>
        <w:t xml:space="preserve">Subhead: </w:t>
      </w:r>
      <w:commentRangeStart w:id="0"/>
      <w:r>
        <w:t>6 lessons learned</w:t>
      </w:r>
      <w:commentRangeEnd w:id="0"/>
      <w:r>
        <w:commentReference w:id="0"/>
      </w:r>
      <w:r>
        <w:t xml:space="preserve"> </w:t>
      </w:r>
      <w:r>
        <w:rPr>
          <w:rFonts w:ascii="Calibri" w:hAnsi="Calibri" w:eastAsia="Calibri" w:cs="Calibri"/>
          <w:color w:val="252525"/>
          <w:sz w:val="22"/>
          <w:szCs w:val="22"/>
        </w:rPr>
        <w:t>to get a quick s</w:t>
      </w:r>
      <w:r>
        <w:rPr>
          <w:rFonts w:ascii="Calibri" w:hAnsi="Calibri" w:eastAsia="Calibri" w:cs="Calibri"/>
          <w:b w:val="0"/>
          <w:color w:val="252525"/>
          <w:sz w:val="22"/>
          <w:szCs w:val="22"/>
        </w:rPr>
        <w:t xml:space="preserve">tart on </w:t>
      </w:r>
      <w:r>
        <w:rPr>
          <w:rFonts w:ascii="Calibri" w:hAnsi="Calibri" w:eastAsia="Calibri" w:cs="Calibri"/>
          <w:color w:val="252525"/>
          <w:sz w:val="22"/>
          <w:szCs w:val="22"/>
        </w:rPr>
        <w:t>productivity</w:t>
      </w:r>
      <w:r>
        <w:rPr>
          <w:rFonts w:ascii="Calibri" w:hAnsi="Calibri" w:eastAsia="Calibri" w:cs="Calibri"/>
          <w:b/>
          <w:color w:val="252525"/>
          <w:sz w:val="56"/>
          <w:szCs w:val="56"/>
        </w:rPr>
        <w:t xml:space="preserve"> </w:t>
      </w:r>
    </w:p>
    <w:p>
      <w:pPr>
        <w:keepNext w:val="0"/>
        <w:keepLines w:val="0"/>
        <w:widowControl/>
        <w:spacing w:after="0" w:line="240" w:lineRule="auto"/>
        <w:ind w:right="0"/>
        <w:contextualSpacing w:val="0"/>
        <w:jc w:val="left"/>
        <w:rPr>
          <w:color w:val="252525"/>
        </w:rPr>
      </w:pPr>
    </w:p>
    <w:p>
      <w:pPr>
        <w:keepNext w:val="0"/>
        <w:keepLines w:val="0"/>
        <w:widowControl/>
        <w:spacing w:after="0" w:line="240" w:lineRule="auto"/>
        <w:ind w:right="0"/>
        <w:contextualSpacing w:val="0"/>
        <w:jc w:val="left"/>
        <w:rPr>
          <w:color w:val="252525"/>
        </w:rPr>
      </w:pPr>
      <w:r>
        <w:rPr>
          <w:color w:val="252525"/>
        </w:rPr>
        <w:t>By: Tobi Bosede</w:t>
      </w:r>
    </w:p>
    <w:p>
      <w:pPr>
        <w:keepNext w:val="0"/>
        <w:keepLines w:val="0"/>
        <w:widowControl/>
        <w:spacing w:after="0" w:line="240" w:lineRule="auto"/>
        <w:ind w:right="0"/>
        <w:contextualSpacing w:val="0"/>
        <w:jc w:val="left"/>
        <w:rPr>
          <w:color w:val="252525"/>
        </w:rPr>
      </w:pPr>
    </w:p>
    <w:p>
      <w:pPr>
        <w:contextualSpacing w:val="0"/>
      </w:pPr>
    </w:p>
    <w:p>
      <w:pPr>
        <w:contextualSpacing w:val="0"/>
        <w:rPr>
          <w:rFonts w:ascii="Calibri" w:hAnsi="Calibri" w:eastAsia="Calibri" w:cs="Calibri"/>
          <w:color w:val="252525"/>
          <w:sz w:val="22"/>
          <w:szCs w:val="22"/>
        </w:rPr>
      </w:pPr>
      <w:r>
        <w:t xml:space="preserve">My </w:t>
      </w:r>
      <w:r>
        <w:fldChar w:fldCharType="begin"/>
      </w:r>
      <w:r>
        <w:instrText xml:space="preserve"> HYPERLINK "https://conferences.oreilly.com/strata/strata-ny/public/schedule/detail/61259" \h </w:instrText>
      </w:r>
      <w:r>
        <w:fldChar w:fldCharType="separate"/>
      </w:r>
      <w:r>
        <w:rPr>
          <w:color w:val="1155CC"/>
          <w:u w:val="single"/>
        </w:rPr>
        <w:t>Strata NYC 2017</w:t>
      </w:r>
      <w:r>
        <w:rPr>
          <w:color w:val="1155CC"/>
          <w:u w:val="single"/>
        </w:rPr>
        <w:fldChar w:fldCharType="end"/>
      </w:r>
      <w:r>
        <w:t xml:space="preserve"> talk</w:t>
      </w:r>
      <w:ins w:id="0" w:author="Nicole Tache" w:date="2017-07-18T03:18:58Z">
        <w:commentRangeStart w:id="1"/>
        <w:r>
          <w:rPr/>
          <w:t>, about big data analysis of futures trades,</w:t>
        </w:r>
      </w:ins>
      <w:commentRangeEnd w:id="1"/>
      <w:r>
        <w:commentReference w:id="1"/>
      </w:r>
      <w:r>
        <w:t xml:space="preserve"> is based on </w:t>
      </w:r>
      <w:commentRangeStart w:id="2"/>
      <w:r>
        <w:t>research</w:t>
      </w:r>
      <w:commentRangeEnd w:id="2"/>
      <w:r>
        <w:commentReference w:id="2"/>
      </w:r>
      <w:r>
        <w:t xml:space="preserve"> done under the limited funding conditions of academia. This meant that I did not have an infrastructure team, therefore I had to set up </w:t>
      </w:r>
      <w:ins w:id="1" w:author="Nicole Tache" w:date="2017-07-18T03:17:59Z">
        <w:r>
          <w:rPr/>
          <w:t>a</w:t>
        </w:r>
      </w:ins>
      <w:del w:id="2" w:author="Nicole Tache" w:date="2017-07-18T03:17:59Z">
        <w:r>
          <w:rPr/>
          <w:delText>my</w:delText>
        </w:r>
      </w:del>
      <w:r>
        <w:t xml:space="preserve"> Spark environment myself.</w:t>
      </w:r>
      <w:r>
        <w:rPr>
          <w:lang w:val="en-US"/>
        </w:rPr>
        <w:t xml:space="preserve"> </w:t>
      </w:r>
      <w:ins w:id="3" w:author="anito" w:date="2017-07-31T23:29:13Z">
        <w:r>
          <w:rPr>
            <w:lang w:val="en-US"/>
          </w:rPr>
          <w:t xml:space="preserve">I </w:t>
        </w:r>
      </w:ins>
      <w:ins w:id="4" w:author="anito" w:date="2017-07-31T23:29:14Z">
        <w:r>
          <w:rPr>
            <w:lang w:val="en-US"/>
          </w:rPr>
          <w:t xml:space="preserve">was </w:t>
        </w:r>
      </w:ins>
      <w:ins w:id="5" w:author="anito" w:date="2017-07-31T23:29:15Z">
        <w:r>
          <w:rPr>
            <w:lang w:val="en-US"/>
          </w:rPr>
          <w:t>analy</w:t>
        </w:r>
      </w:ins>
      <w:ins w:id="6" w:author="anito" w:date="2017-07-31T23:29:16Z">
        <w:r>
          <w:rPr>
            <w:lang w:val="en-US"/>
          </w:rPr>
          <w:t>z</w:t>
        </w:r>
      </w:ins>
      <w:ins w:id="7" w:author="anito" w:date="2017-07-31T23:29:17Z">
        <w:r>
          <w:rPr>
            <w:lang w:val="en-US"/>
          </w:rPr>
          <w:t xml:space="preserve">ing </w:t>
        </w:r>
      </w:ins>
      <w:ins w:id="8" w:author="anito" w:date="2017-07-31T23:28:49Z">
        <w:r>
          <w:rPr>
            <w:rFonts w:hint="default"/>
          </w:rPr>
          <w:t>futures order books from the Chicago Mercantile Exchange (CME)</w:t>
        </w:r>
      </w:ins>
      <w:ins w:id="9" w:author="anito" w:date="2017-07-31T23:28:49Z">
        <w:r>
          <w:rPr>
            <w:rFonts w:hint="default"/>
            <w:lang w:val="en-US"/>
          </w:rPr>
          <w:t xml:space="preserve"> </w:t>
        </w:r>
      </w:ins>
      <w:ins w:id="10" w:author="anito" w:date="2017-07-31T23:30:23Z">
        <w:r>
          <w:rPr>
            <w:rFonts w:hint="default"/>
            <w:lang w:val="en-US"/>
          </w:rPr>
          <w:t>s</w:t>
        </w:r>
      </w:ins>
      <w:ins w:id="11" w:author="anito" w:date="2017-07-31T23:30:24Z">
        <w:r>
          <w:rPr>
            <w:rFonts w:hint="default"/>
            <w:lang w:val="en-US"/>
          </w:rPr>
          <w:t>pa</w:t>
        </w:r>
      </w:ins>
      <w:ins w:id="12" w:author="anito" w:date="2017-07-31T23:30:25Z">
        <w:r>
          <w:rPr>
            <w:rFonts w:hint="default"/>
            <w:lang w:val="en-US"/>
          </w:rPr>
          <w:t xml:space="preserve">nning </w:t>
        </w:r>
      </w:ins>
      <w:ins w:id="13" w:author="anito" w:date="2017-07-31T23:28:49Z">
        <w:r>
          <w:rPr>
            <w:rFonts w:hint="default"/>
          </w:rPr>
          <w:t>May 2, 2016 to November 18, 2016</w:t>
        </w:r>
      </w:ins>
      <w:ins w:id="14" w:author="anito" w:date="2017-07-31T23:30:37Z">
        <w:r>
          <w:rPr>
            <w:rFonts w:hint="default"/>
            <w:lang w:val="en-US"/>
          </w:rPr>
          <w:t>.</w:t>
        </w:r>
      </w:ins>
      <w:ins w:id="15" w:author="anito" w:date="2017-07-31T23:28:49Z">
        <w:r>
          <w:rPr>
            <w:rFonts w:hint="default"/>
          </w:rPr>
          <w:t xml:space="preserve">  </w:t>
        </w:r>
      </w:ins>
      <w:ins w:id="16" w:author="anito" w:date="2017-07-31T23:31:52Z">
        <w:r>
          <w:rPr>
            <w:rFonts w:hint="default"/>
            <w:lang w:val="en-US"/>
          </w:rPr>
          <w:t>T</w:t>
        </w:r>
      </w:ins>
      <w:ins w:id="17" w:author="anito" w:date="2017-07-31T23:28:49Z">
        <w:r>
          <w:rPr>
            <w:rFonts w:hint="default"/>
          </w:rPr>
          <w:t xml:space="preserve">he CME </w:t>
        </w:r>
      </w:ins>
      <w:ins w:id="18" w:author="anito" w:date="2017-07-31T23:31:58Z">
        <w:r>
          <w:rPr>
            <w:rFonts w:hint="default"/>
            <w:lang w:val="en-US"/>
          </w:rPr>
          <w:t xml:space="preserve">data </w:t>
        </w:r>
      </w:ins>
      <w:ins w:id="19" w:author="anito" w:date="2017-07-31T23:28:49Z">
        <w:r>
          <w:rPr>
            <w:rFonts w:hint="default"/>
          </w:rPr>
          <w:t xml:space="preserve">included extended hours trading </w:t>
        </w:r>
      </w:ins>
      <w:ins w:id="20" w:author="anito" w:date="2017-07-31T23:32:57Z">
        <w:r>
          <w:rPr>
            <w:rFonts w:hint="default"/>
            <w:lang w:val="en-US"/>
          </w:rPr>
          <w:t>w</w:t>
        </w:r>
      </w:ins>
      <w:ins w:id="21" w:author="anito" w:date="2017-07-31T23:32:58Z">
        <w:r>
          <w:rPr>
            <w:rFonts w:hint="default"/>
            <w:lang w:val="en-US"/>
          </w:rPr>
          <w:t>ith t</w:t>
        </w:r>
      </w:ins>
      <w:ins w:id="22" w:author="anito" w:date="2017-07-31T23:32:59Z">
        <w:r>
          <w:rPr>
            <w:rFonts w:hint="default"/>
            <w:lang w:val="en-US"/>
          </w:rPr>
          <w:t>he fol</w:t>
        </w:r>
      </w:ins>
      <w:ins w:id="23" w:author="anito" w:date="2017-07-31T23:33:00Z">
        <w:r>
          <w:rPr>
            <w:rFonts w:hint="default"/>
            <w:lang w:val="en-US"/>
          </w:rPr>
          <w:t>lw</w:t>
        </w:r>
      </w:ins>
      <w:ins w:id="24" w:author="anito" w:date="2017-07-31T23:33:03Z">
        <w:r>
          <w:rPr>
            <w:rFonts w:hint="default"/>
            <w:lang w:val="en-US"/>
          </w:rPr>
          <w:t>owin</w:t>
        </w:r>
      </w:ins>
      <w:ins w:id="25" w:author="anito" w:date="2017-07-31T23:33:04Z">
        <w:r>
          <w:rPr>
            <w:rFonts w:hint="default"/>
            <w:lang w:val="en-US"/>
          </w:rPr>
          <w:t>g</w:t>
        </w:r>
      </w:ins>
      <w:ins w:id="26" w:author="anito" w:date="2017-07-31T23:33:05Z">
        <w:r>
          <w:rPr>
            <w:rFonts w:hint="default"/>
            <w:lang w:val="en-US"/>
          </w:rPr>
          <w:t xml:space="preserve"> </w:t>
        </w:r>
      </w:ins>
      <w:ins w:id="27" w:author="anito" w:date="2017-07-31T23:33:06Z">
        <w:r>
          <w:rPr>
            <w:rFonts w:hint="default"/>
            <w:lang w:val="en-US"/>
          </w:rPr>
          <w:t>f</w:t>
        </w:r>
      </w:ins>
      <w:ins w:id="28" w:author="anito" w:date="2017-07-31T23:28:49Z">
        <w:r>
          <w:rPr>
            <w:rFonts w:hint="default"/>
          </w:rPr>
          <w:t>ields</w:t>
        </w:r>
      </w:ins>
      <w:ins w:id="29" w:author="anito" w:date="2017-07-31T23:33:12Z">
        <w:r>
          <w:rPr>
            <w:rFonts w:hint="default"/>
            <w:lang w:val="en-US"/>
          </w:rPr>
          <w:t>:</w:t>
        </w:r>
      </w:ins>
      <w:ins w:id="30" w:author="anito" w:date="2017-07-31T23:28:49Z">
        <w:r>
          <w:rPr>
            <w:rFonts w:hint="default"/>
          </w:rPr>
          <w:t xml:space="preserve"> instrument name, maturity, date, time stamp, price, and quantity</w:t>
        </w:r>
      </w:ins>
      <w:ins w:id="31" w:author="anito" w:date="2017-07-31T23:31:32Z">
        <w:r>
          <w:rPr>
            <w:rFonts w:hint="default"/>
            <w:lang w:val="en-US"/>
          </w:rPr>
          <w:t>.</w:t>
        </w:r>
      </w:ins>
      <w:ins w:id="32" w:author="anito" w:date="2017-07-31T23:28:49Z">
        <w:r>
          <w:rPr>
            <w:rFonts w:hint="default"/>
          </w:rPr>
          <w:t xml:space="preserve"> Futures were comprised of 21 financial instruments spanning six markets</w:t>
        </w:r>
      </w:ins>
      <w:ins w:id="33" w:author="anito" w:date="2017-07-31T23:33:36Z">
        <w:r>
          <w:rPr>
            <w:rFonts w:hint="default"/>
            <w:lang w:val="en-US"/>
          </w:rPr>
          <w:t xml:space="preserve"> -</w:t>
        </w:r>
      </w:ins>
      <w:ins w:id="34" w:author="anito" w:date="2017-07-31T23:28:49Z">
        <w:r>
          <w:rPr>
            <w:rFonts w:hint="default"/>
          </w:rPr>
          <w:t xml:space="preserve"> foreign exchange, metal, energy, index, bond, and agriculture Trades were recorded roughly every half second</w:t>
        </w:r>
      </w:ins>
      <w:ins w:id="35" w:author="anito" w:date="2017-07-31T23:33:47Z">
        <w:r>
          <w:rPr>
            <w:rFonts w:hint="default"/>
            <w:lang w:val="en-US"/>
          </w:rPr>
          <w:t>.</w:t>
        </w:r>
      </w:ins>
      <w:r>
        <w:rPr>
          <w:rFonts w:hint="default"/>
          <w:lang w:val="en-US"/>
        </w:rPr>
        <w:t xml:space="preserve"> </w:t>
      </w:r>
      <w:r>
        <w:t>In the process</w:t>
      </w:r>
      <w:ins w:id="36" w:author="anito" w:date="2017-07-31T23:33:53Z">
        <w:r>
          <w:rPr>
            <w:lang w:val="en-US"/>
          </w:rPr>
          <w:t xml:space="preserve"> </w:t>
        </w:r>
      </w:ins>
      <w:ins w:id="37" w:author="anito" w:date="2017-07-31T23:33:54Z">
        <w:r>
          <w:rPr>
            <w:lang w:val="en-US"/>
          </w:rPr>
          <w:t>of doin</w:t>
        </w:r>
      </w:ins>
      <w:ins w:id="38" w:author="anito" w:date="2017-07-31T23:33:55Z">
        <w:r>
          <w:rPr>
            <w:lang w:val="en-US"/>
          </w:rPr>
          <w:t>g thi</w:t>
        </w:r>
      </w:ins>
      <w:ins w:id="39" w:author="anito" w:date="2017-07-31T23:33:56Z">
        <w:r>
          <w:rPr>
            <w:lang w:val="en-US"/>
          </w:rPr>
          <w:t>s res</w:t>
        </w:r>
      </w:ins>
      <w:ins w:id="40" w:author="anito" w:date="2017-07-31T23:33:57Z">
        <w:r>
          <w:rPr>
            <w:lang w:val="en-US"/>
          </w:rPr>
          <w:t>earc</w:t>
        </w:r>
      </w:ins>
      <w:ins w:id="41" w:author="anito" w:date="2017-07-31T23:33:58Z">
        <w:r>
          <w:rPr>
            <w:lang w:val="en-US"/>
          </w:rPr>
          <w:t>h</w:t>
        </w:r>
      </w:ins>
      <w:r>
        <w:t>, I learned a lot of lessons. I want to help you avoid making the mistakes I did so you can start making</w:t>
      </w:r>
      <w:ins w:id="42" w:author="Nicole Tache" w:date="2017-07-18T03:19:57Z">
        <w:r>
          <w:rPr/>
          <w:t xml:space="preserve"> an</w:t>
        </w:r>
      </w:ins>
      <w:r>
        <w:t xml:space="preserve"> immediate impact</w:t>
      </w:r>
      <w:ins w:id="43" w:author="Nicole Tache" w:date="2017-07-18T03:20:02Z">
        <w:r>
          <w:rPr/>
          <w:t xml:space="preserve"> in your organization</w:t>
        </w:r>
      </w:ins>
      <w:r>
        <w:t xml:space="preserve"> with Spark. Here are the six lessons I learned:</w:t>
      </w:r>
    </w:p>
    <w:p>
      <w:pPr>
        <w:contextualSpacing w:val="0"/>
      </w:pPr>
    </w:p>
    <w:p>
      <w:pPr>
        <w:contextualSpacing w:val="0"/>
        <w:rPr>
          <w:rFonts w:ascii="Calibri" w:hAnsi="Calibri" w:eastAsia="Calibri" w:cs="Calibri"/>
          <w:color w:val="252525"/>
          <w:sz w:val="22"/>
          <w:szCs w:val="22"/>
        </w:rPr>
      </w:pPr>
      <w:r>
        <w:t xml:space="preserve">1. You don’t need a database or data warehouse. It is common for Spark setups to use </w:t>
      </w:r>
      <w:ins w:id="44" w:author="anito" w:date="2017-08-01T19:08:12Z">
        <w:r>
          <w:rPr>
            <w:lang w:val="en-US"/>
          </w:rPr>
          <w:t>A</w:t>
        </w:r>
      </w:ins>
      <w:ins w:id="45" w:author="anito" w:date="2017-08-01T19:08:13Z">
        <w:r>
          <w:rPr>
            <w:lang w:val="en-US"/>
          </w:rPr>
          <w:t>pac</w:t>
        </w:r>
      </w:ins>
      <w:ins w:id="46" w:author="anito" w:date="2017-08-01T19:08:15Z">
        <w:r>
          <w:rPr>
            <w:lang w:val="en-US"/>
          </w:rPr>
          <w:t>he</w:t>
        </w:r>
      </w:ins>
      <w:ins w:id="47" w:author="anito" w:date="2017-08-01T19:08:16Z">
        <w:r>
          <w:rPr>
            <w:lang w:val="en-US"/>
          </w:rPr>
          <w:t xml:space="preserve"> </w:t>
        </w:r>
      </w:ins>
      <w:r>
        <w:t xml:space="preserve">Hadoop’s </w:t>
      </w:r>
      <w:ins w:id="48" w:author="anito" w:date="2017-07-31T23:48:31Z">
        <w:r>
          <w:rPr>
            <w:lang w:val="en-US"/>
          </w:rPr>
          <w:t>d</w:t>
        </w:r>
      </w:ins>
      <w:ins w:id="49" w:author="anito" w:date="2017-07-31T23:48:32Z">
        <w:r>
          <w:rPr>
            <w:lang w:val="en-US"/>
          </w:rPr>
          <w:t>istr</w:t>
        </w:r>
      </w:ins>
      <w:ins w:id="50" w:author="anito" w:date="2017-07-31T23:48:33Z">
        <w:r>
          <w:rPr>
            <w:lang w:val="en-US"/>
          </w:rPr>
          <w:t>ibu</w:t>
        </w:r>
      </w:ins>
      <w:ins w:id="51" w:author="anito" w:date="2017-07-31T23:48:34Z">
        <w:r>
          <w:rPr>
            <w:lang w:val="en-US"/>
          </w:rPr>
          <w:t>ted</w:t>
        </w:r>
      </w:ins>
      <w:ins w:id="52" w:author="anito" w:date="2017-07-31T23:48:35Z">
        <w:r>
          <w:rPr>
            <w:lang w:val="en-US"/>
          </w:rPr>
          <w:t xml:space="preserve"> </w:t>
        </w:r>
      </w:ins>
      <w:r>
        <w:t xml:space="preserve">file system </w:t>
      </w:r>
      <w:ins w:id="53" w:author="anito" w:date="2017-07-31T23:47:53Z">
        <w:r>
          <w:rPr>
            <w:lang w:val="en-US"/>
          </w:rPr>
          <w:t>(</w:t>
        </w:r>
      </w:ins>
      <w:ins w:id="54" w:author="anito" w:date="2017-07-31T23:47:54Z">
        <w:r>
          <w:rPr>
            <w:lang w:val="en-US"/>
          </w:rPr>
          <w:t>HD</w:t>
        </w:r>
      </w:ins>
      <w:ins w:id="55" w:author="anito" w:date="2017-07-31T23:47:55Z">
        <w:r>
          <w:rPr>
            <w:lang w:val="en-US"/>
          </w:rPr>
          <w:t>FS)</w:t>
        </w:r>
      </w:ins>
      <w:ins w:id="56" w:author="anito" w:date="2017-07-31T23:47:56Z">
        <w:r>
          <w:rPr>
            <w:lang w:val="en-US"/>
          </w:rPr>
          <w:t xml:space="preserve"> </w:t>
        </w:r>
      </w:ins>
      <w:r>
        <w:t xml:space="preserve">and Hive for querying, but you can use text files and other accepted file formats </w:t>
      </w:r>
      <w:del w:id="57" w:author="Nicole Tache" w:date="2017-07-18T03:24:00Z">
        <w:r>
          <w:rPr/>
          <w:delText xml:space="preserve">directly </w:delText>
        </w:r>
      </w:del>
      <w:r>
        <w:t>in local directories if</w:t>
      </w:r>
      <w:ins w:id="58" w:author="anito" w:date="2017-07-31T23:34:32Z">
        <w:r>
          <w:rPr>
            <w:lang w:val="en-US"/>
          </w:rPr>
          <w:t xml:space="preserve"> </w:t>
        </w:r>
      </w:ins>
      <w:del w:id="59" w:author="anito" w:date="2017-07-31T23:34:30Z">
        <w:r>
          <w:rPr/>
          <w:delText xml:space="preserve"> </w:delText>
        </w:r>
        <w:commentRangeStart w:id="3"/>
        <w:r>
          <w:rPr/>
          <w:delText>in the short term</w:delText>
        </w:r>
      </w:del>
      <w:del w:id="60" w:author="anito" w:date="2017-07-31T23:34:30Z">
        <w:commentRangeEnd w:id="3"/>
        <w:r>
          <w:rPr/>
          <w:commentReference w:id="3"/>
        </w:r>
      </w:del>
      <w:del w:id="61" w:author="anito" w:date="2017-07-31T23:34:30Z">
        <w:r>
          <w:rPr/>
          <w:delText xml:space="preserve"> </w:delText>
        </w:r>
      </w:del>
      <w:r>
        <w:t>you don’t want to go through the hassle of setting up a database or warehouse.</w:t>
      </w:r>
      <w:ins w:id="62" w:author="anito" w:date="2017-07-31T23:46:08Z">
        <w:r>
          <w:rPr>
            <w:lang w:val="en-US"/>
          </w:rPr>
          <w:t xml:space="preserve"> W</w:t>
        </w:r>
      </w:ins>
      <w:ins w:id="63" w:author="anito" w:date="2017-07-31T23:46:09Z">
        <w:r>
          <w:rPr>
            <w:lang w:val="en-US"/>
          </w:rPr>
          <w:t>hen</w:t>
        </w:r>
      </w:ins>
      <w:ins w:id="64" w:author="anito" w:date="2017-07-31T23:46:10Z">
        <w:r>
          <w:rPr>
            <w:lang w:val="en-US"/>
          </w:rPr>
          <w:t xml:space="preserve"> I wor</w:t>
        </w:r>
      </w:ins>
      <w:ins w:id="65" w:author="anito" w:date="2017-07-31T23:46:11Z">
        <w:r>
          <w:rPr>
            <w:lang w:val="en-US"/>
          </w:rPr>
          <w:t>ked</w:t>
        </w:r>
      </w:ins>
      <w:ins w:id="66" w:author="anito" w:date="2017-07-31T23:46:12Z">
        <w:r>
          <w:rPr>
            <w:lang w:val="en-US"/>
          </w:rPr>
          <w:t xml:space="preserve"> at S</w:t>
        </w:r>
      </w:ins>
      <w:ins w:id="67" w:author="anito" w:date="2017-07-31T23:46:13Z">
        <w:r>
          <w:rPr>
            <w:lang w:val="en-US"/>
          </w:rPr>
          <w:t>prin</w:t>
        </w:r>
      </w:ins>
      <w:ins w:id="68" w:author="anito" w:date="2017-07-31T23:46:14Z">
        <w:r>
          <w:rPr>
            <w:lang w:val="en-US"/>
          </w:rPr>
          <w:t xml:space="preserve">t </w:t>
        </w:r>
      </w:ins>
      <w:ins w:id="69" w:author="anito" w:date="2017-07-31T23:46:15Z">
        <w:r>
          <w:rPr>
            <w:lang w:val="en-US"/>
          </w:rPr>
          <w:t>they</w:t>
        </w:r>
      </w:ins>
      <w:ins w:id="70" w:author="anito" w:date="2017-07-31T23:46:16Z">
        <w:r>
          <w:rPr>
            <w:lang w:val="en-US"/>
          </w:rPr>
          <w:t xml:space="preserve"> had </w:t>
        </w:r>
      </w:ins>
      <w:ins w:id="71" w:author="anito" w:date="2017-07-31T23:46:17Z">
        <w:r>
          <w:rPr>
            <w:lang w:val="en-US"/>
          </w:rPr>
          <w:t>an o</w:t>
        </w:r>
      </w:ins>
      <w:ins w:id="72" w:author="anito" w:date="2017-07-31T23:46:18Z">
        <w:r>
          <w:rPr>
            <w:lang w:val="en-US"/>
          </w:rPr>
          <w:t>n pre</w:t>
        </w:r>
      </w:ins>
      <w:ins w:id="73" w:author="anito" w:date="2017-07-31T23:46:19Z">
        <w:r>
          <w:rPr>
            <w:lang w:val="en-US"/>
          </w:rPr>
          <w:t>mise</w:t>
        </w:r>
      </w:ins>
      <w:ins w:id="74" w:author="anito" w:date="2017-07-31T23:46:20Z">
        <w:r>
          <w:rPr>
            <w:lang w:val="en-US"/>
          </w:rPr>
          <w:t xml:space="preserve"> </w:t>
        </w:r>
      </w:ins>
      <w:ins w:id="75" w:author="anito" w:date="2017-07-31T23:46:21Z">
        <w:r>
          <w:rPr>
            <w:lang w:val="en-US"/>
          </w:rPr>
          <w:t>clust</w:t>
        </w:r>
      </w:ins>
      <w:ins w:id="76" w:author="anito" w:date="2017-07-31T23:46:22Z">
        <w:r>
          <w:rPr>
            <w:lang w:val="en-US"/>
          </w:rPr>
          <w:t xml:space="preserve">er </w:t>
        </w:r>
      </w:ins>
      <w:ins w:id="77" w:author="anito" w:date="2017-07-31T23:46:23Z">
        <w:r>
          <w:rPr>
            <w:lang w:val="en-US"/>
          </w:rPr>
          <w:t>s</w:t>
        </w:r>
      </w:ins>
      <w:ins w:id="78" w:author="anito" w:date="2017-07-31T23:46:25Z">
        <w:r>
          <w:rPr>
            <w:lang w:val="en-US"/>
          </w:rPr>
          <w:t>et</w:t>
        </w:r>
      </w:ins>
      <w:ins w:id="79" w:author="anito" w:date="2017-07-31T23:46:26Z">
        <w:r>
          <w:rPr>
            <w:lang w:val="en-US"/>
          </w:rPr>
          <w:t>up a</w:t>
        </w:r>
      </w:ins>
      <w:ins w:id="80" w:author="anito" w:date="2017-07-31T23:46:27Z">
        <w:r>
          <w:rPr>
            <w:lang w:val="en-US"/>
          </w:rPr>
          <w:t>nd</w:t>
        </w:r>
      </w:ins>
      <w:ins w:id="81" w:author="anito" w:date="2017-07-31T23:46:44Z">
        <w:r>
          <w:rPr>
            <w:lang w:val="en-US"/>
          </w:rPr>
          <w:t xml:space="preserve"> s</w:t>
        </w:r>
      </w:ins>
      <w:ins w:id="82" w:author="anito" w:date="2017-07-31T23:46:45Z">
        <w:r>
          <w:rPr>
            <w:lang w:val="en-US"/>
          </w:rPr>
          <w:t>tored d</w:t>
        </w:r>
      </w:ins>
      <w:ins w:id="83" w:author="anito" w:date="2017-07-31T23:46:46Z">
        <w:r>
          <w:rPr>
            <w:lang w:val="en-US"/>
          </w:rPr>
          <w:t>a</w:t>
        </w:r>
      </w:ins>
      <w:ins w:id="84" w:author="anito" w:date="2017-07-31T23:46:47Z">
        <w:r>
          <w:rPr>
            <w:lang w:val="en-US"/>
          </w:rPr>
          <w:t>ta i</w:t>
        </w:r>
      </w:ins>
      <w:ins w:id="85" w:author="anito" w:date="2017-07-31T23:46:48Z">
        <w:r>
          <w:rPr>
            <w:lang w:val="en-US"/>
          </w:rPr>
          <w:t>n</w:t>
        </w:r>
      </w:ins>
      <w:ins w:id="86" w:author="anito" w:date="2017-07-31T23:48:05Z">
        <w:r>
          <w:rPr>
            <w:lang w:val="en-US"/>
          </w:rPr>
          <w:t xml:space="preserve"> </w:t>
        </w:r>
      </w:ins>
      <w:ins w:id="87" w:author="anito" w:date="2017-07-31T23:47:19Z">
        <w:r>
          <w:rPr>
            <w:lang w:val="en-US"/>
          </w:rPr>
          <w:t>H</w:t>
        </w:r>
      </w:ins>
      <w:ins w:id="88" w:author="anito" w:date="2017-07-31T23:47:20Z">
        <w:r>
          <w:rPr>
            <w:lang w:val="en-US"/>
          </w:rPr>
          <w:t>DFS</w:t>
        </w:r>
      </w:ins>
      <w:ins w:id="89" w:author="anito" w:date="2017-07-31T23:52:32Z">
        <w:r>
          <w:rPr>
            <w:lang w:val="en-US"/>
          </w:rPr>
          <w:t xml:space="preserve"> wh</w:t>
        </w:r>
      </w:ins>
      <w:ins w:id="90" w:author="anito" w:date="2017-07-31T23:52:33Z">
        <w:r>
          <w:rPr>
            <w:lang w:val="en-US"/>
          </w:rPr>
          <w:t>i</w:t>
        </w:r>
      </w:ins>
      <w:ins w:id="91" w:author="anito" w:date="2017-07-31T23:52:34Z">
        <w:r>
          <w:rPr>
            <w:lang w:val="en-US"/>
          </w:rPr>
          <w:t>ch</w:t>
        </w:r>
      </w:ins>
      <w:ins w:id="92" w:author="anito" w:date="2017-07-31T23:52:36Z">
        <w:r>
          <w:rPr>
            <w:lang w:val="en-US"/>
          </w:rPr>
          <w:t xml:space="preserve"> </w:t>
        </w:r>
      </w:ins>
      <w:ins w:id="93" w:author="anito" w:date="2017-07-31T23:52:50Z">
        <w:r>
          <w:rPr>
            <w:lang w:val="en-US"/>
          </w:rPr>
          <w:t>pro</w:t>
        </w:r>
      </w:ins>
      <w:ins w:id="94" w:author="anito" w:date="2017-07-31T23:52:51Z">
        <w:r>
          <w:rPr>
            <w:lang w:val="en-US"/>
          </w:rPr>
          <w:t>vide</w:t>
        </w:r>
      </w:ins>
      <w:ins w:id="95" w:author="anito" w:date="2017-07-31T23:52:52Z">
        <w:r>
          <w:rPr>
            <w:lang w:val="en-US"/>
          </w:rPr>
          <w:t>d gr</w:t>
        </w:r>
      </w:ins>
      <w:ins w:id="96" w:author="anito" w:date="2017-07-31T23:52:53Z">
        <w:r>
          <w:rPr>
            <w:lang w:val="en-US"/>
          </w:rPr>
          <w:t>eat ex</w:t>
        </w:r>
      </w:ins>
      <w:ins w:id="97" w:author="anito" w:date="2017-07-31T23:52:54Z">
        <w:r>
          <w:rPr>
            <w:lang w:val="en-US"/>
          </w:rPr>
          <w:t>posur</w:t>
        </w:r>
      </w:ins>
      <w:ins w:id="98" w:author="anito" w:date="2017-07-31T23:52:55Z">
        <w:r>
          <w:rPr>
            <w:lang w:val="en-US"/>
          </w:rPr>
          <w:t>e for m</w:t>
        </w:r>
      </w:ins>
      <w:ins w:id="99" w:author="anito" w:date="2017-07-31T23:52:56Z">
        <w:r>
          <w:rPr>
            <w:lang w:val="en-US"/>
          </w:rPr>
          <w:t>e to l</w:t>
        </w:r>
      </w:ins>
      <w:ins w:id="100" w:author="anito" w:date="2017-07-31T23:52:57Z">
        <w:r>
          <w:rPr>
            <w:lang w:val="en-US"/>
          </w:rPr>
          <w:t>earn ne</w:t>
        </w:r>
      </w:ins>
      <w:ins w:id="101" w:author="anito" w:date="2017-07-31T23:52:58Z">
        <w:r>
          <w:rPr>
            <w:lang w:val="en-US"/>
          </w:rPr>
          <w:t>w t</w:t>
        </w:r>
      </w:ins>
      <w:ins w:id="102" w:author="anito" w:date="2017-07-31T23:52:59Z">
        <w:r>
          <w:rPr>
            <w:lang w:val="en-US"/>
          </w:rPr>
          <w:t>echno</w:t>
        </w:r>
      </w:ins>
      <w:ins w:id="103" w:author="anito" w:date="2017-07-31T23:53:00Z">
        <w:r>
          <w:rPr>
            <w:lang w:val="en-US"/>
          </w:rPr>
          <w:t>logies</w:t>
        </w:r>
      </w:ins>
      <w:ins w:id="104" w:author="anito" w:date="2017-07-31T23:46:57Z">
        <w:r>
          <w:rPr>
            <w:lang w:val="en-US"/>
          </w:rPr>
          <w:t>.</w:t>
        </w:r>
      </w:ins>
      <w:ins w:id="105" w:author="anito" w:date="2017-07-31T23:49:13Z">
        <w:r>
          <w:rPr>
            <w:lang w:val="en-US"/>
          </w:rPr>
          <w:t xml:space="preserve"> </w:t>
        </w:r>
      </w:ins>
      <w:ins w:id="106" w:author="anito" w:date="2017-07-31T23:49:20Z">
        <w:r>
          <w:rPr>
            <w:lang w:val="en-US"/>
          </w:rPr>
          <w:t>Ho</w:t>
        </w:r>
      </w:ins>
      <w:ins w:id="107" w:author="anito" w:date="2017-07-31T23:49:21Z">
        <w:r>
          <w:rPr>
            <w:lang w:val="en-US"/>
          </w:rPr>
          <w:t>wever</w:t>
        </w:r>
      </w:ins>
      <w:ins w:id="108" w:author="anito" w:date="2017-07-31T23:49:22Z">
        <w:r>
          <w:rPr>
            <w:lang w:val="en-US"/>
          </w:rPr>
          <w:t>,</w:t>
        </w:r>
      </w:ins>
      <w:ins w:id="109" w:author="anito" w:date="2017-07-31T23:49:23Z">
        <w:r>
          <w:rPr>
            <w:lang w:val="en-US"/>
          </w:rPr>
          <w:t xml:space="preserve"> i</w:t>
        </w:r>
      </w:ins>
      <w:ins w:id="110" w:author="anito" w:date="2017-07-31T23:49:24Z">
        <w:r>
          <w:rPr>
            <w:lang w:val="en-US"/>
          </w:rPr>
          <w:t>n m</w:t>
        </w:r>
      </w:ins>
      <w:ins w:id="111" w:author="anito" w:date="2017-07-31T23:49:25Z">
        <w:r>
          <w:rPr>
            <w:lang w:val="en-US"/>
          </w:rPr>
          <w:t xml:space="preserve">y </w:t>
        </w:r>
      </w:ins>
      <w:ins w:id="112" w:author="anito" w:date="2017-07-31T23:49:26Z">
        <w:r>
          <w:rPr>
            <w:lang w:val="en-US"/>
          </w:rPr>
          <w:t>rese</w:t>
        </w:r>
      </w:ins>
      <w:ins w:id="113" w:author="anito" w:date="2017-07-31T23:49:27Z">
        <w:r>
          <w:rPr>
            <w:lang w:val="en-US"/>
          </w:rPr>
          <w:t>arch</w:t>
        </w:r>
      </w:ins>
      <w:ins w:id="114" w:author="anito" w:date="2017-07-31T23:49:28Z">
        <w:r>
          <w:rPr>
            <w:lang w:val="en-US"/>
          </w:rPr>
          <w:t xml:space="preserve"> I </w:t>
        </w:r>
      </w:ins>
      <w:ins w:id="115" w:author="anito" w:date="2017-07-31T23:49:29Z">
        <w:r>
          <w:rPr>
            <w:lang w:val="en-US"/>
          </w:rPr>
          <w:t>had</w:t>
        </w:r>
      </w:ins>
      <w:ins w:id="116" w:author="anito" w:date="2017-07-31T23:49:31Z">
        <w:r>
          <w:rPr>
            <w:lang w:val="en-US"/>
          </w:rPr>
          <w:t xml:space="preserve"> </w:t>
        </w:r>
      </w:ins>
      <w:ins w:id="117" w:author="anito" w:date="2017-07-31T23:49:35Z">
        <w:r>
          <w:rPr>
            <w:lang w:val="en-US"/>
          </w:rPr>
          <w:t>a</w:t>
        </w:r>
      </w:ins>
      <w:ins w:id="118" w:author="anito" w:date="2017-07-31T23:49:36Z">
        <w:r>
          <w:rPr>
            <w:lang w:val="en-US"/>
          </w:rPr>
          <w:t>lread</w:t>
        </w:r>
      </w:ins>
      <w:ins w:id="119" w:author="anito" w:date="2017-07-31T23:49:37Z">
        <w:r>
          <w:rPr>
            <w:lang w:val="en-US"/>
          </w:rPr>
          <w:t>y bee</w:t>
        </w:r>
      </w:ins>
      <w:ins w:id="120" w:author="anito" w:date="2017-07-31T23:49:38Z">
        <w:r>
          <w:rPr>
            <w:lang w:val="en-US"/>
          </w:rPr>
          <w:t xml:space="preserve">n </w:t>
        </w:r>
      </w:ins>
      <w:ins w:id="121" w:author="anito" w:date="2017-07-31T23:49:59Z">
        <w:r>
          <w:rPr>
            <w:lang w:val="en-US"/>
          </w:rPr>
          <w:t>r</w:t>
        </w:r>
      </w:ins>
      <w:ins w:id="122" w:author="anito" w:date="2017-07-31T23:50:00Z">
        <w:r>
          <w:rPr>
            <w:lang w:val="en-US"/>
          </w:rPr>
          <w:t>eadi</w:t>
        </w:r>
      </w:ins>
      <w:ins w:id="123" w:author="anito" w:date="2017-07-31T23:50:01Z">
        <w:r>
          <w:rPr>
            <w:lang w:val="en-US"/>
          </w:rPr>
          <w:t xml:space="preserve">ng </w:t>
        </w:r>
      </w:ins>
      <w:ins w:id="124" w:author="anito" w:date="2017-07-31T23:50:17Z">
        <w:r>
          <w:rPr>
            <w:lang w:val="en-US"/>
          </w:rPr>
          <w:t>CSV</w:t>
        </w:r>
      </w:ins>
      <w:ins w:id="125" w:author="anito" w:date="2017-07-31T23:50:08Z">
        <w:r>
          <w:rPr>
            <w:lang w:val="en-US"/>
          </w:rPr>
          <w:t>s</w:t>
        </w:r>
      </w:ins>
      <w:ins w:id="126" w:author="anito" w:date="2017-07-31T23:50:19Z">
        <w:r>
          <w:rPr>
            <w:lang w:val="en-US"/>
          </w:rPr>
          <w:t xml:space="preserve"> </w:t>
        </w:r>
      </w:ins>
      <w:ins w:id="127" w:author="anito" w:date="2017-07-31T23:50:25Z">
        <w:r>
          <w:rPr>
            <w:lang w:val="en-US"/>
          </w:rPr>
          <w:t>di</w:t>
        </w:r>
      </w:ins>
      <w:ins w:id="128" w:author="anito" w:date="2017-07-31T23:50:26Z">
        <w:r>
          <w:rPr>
            <w:lang w:val="en-US"/>
          </w:rPr>
          <w:t>rect</w:t>
        </w:r>
      </w:ins>
      <w:ins w:id="129" w:author="anito" w:date="2017-07-31T23:50:27Z">
        <w:r>
          <w:rPr>
            <w:lang w:val="en-US"/>
          </w:rPr>
          <w:t>ly</w:t>
        </w:r>
      </w:ins>
      <w:ins w:id="130" w:author="anito" w:date="2017-07-31T23:50:28Z">
        <w:r>
          <w:rPr>
            <w:lang w:val="en-US"/>
          </w:rPr>
          <w:t xml:space="preserve"> int</w:t>
        </w:r>
      </w:ins>
      <w:ins w:id="131" w:author="anito" w:date="2017-07-31T23:50:29Z">
        <w:r>
          <w:rPr>
            <w:lang w:val="en-US"/>
          </w:rPr>
          <w:t xml:space="preserve">o </w:t>
        </w:r>
      </w:ins>
      <w:ins w:id="132" w:author="anito" w:date="2017-08-01T00:02:42Z">
        <w:r>
          <w:rPr>
            <w:lang w:val="en-US"/>
          </w:rPr>
          <w:t>S</w:t>
        </w:r>
      </w:ins>
      <w:ins w:id="133" w:author="anito" w:date="2017-07-31T23:50:29Z">
        <w:r>
          <w:rPr>
            <w:lang w:val="en-US"/>
          </w:rPr>
          <w:t>pa</w:t>
        </w:r>
      </w:ins>
      <w:ins w:id="134" w:author="anito" w:date="2017-07-31T23:50:30Z">
        <w:r>
          <w:rPr>
            <w:lang w:val="en-US"/>
          </w:rPr>
          <w:t>rk</w:t>
        </w:r>
      </w:ins>
      <w:ins w:id="135" w:author="anito" w:date="2017-07-31T23:50:36Z">
        <w:r>
          <w:rPr>
            <w:lang w:val="en-US"/>
          </w:rPr>
          <w:t xml:space="preserve"> </w:t>
        </w:r>
      </w:ins>
      <w:ins w:id="136" w:author="anito" w:date="2017-07-31T23:50:37Z">
        <w:r>
          <w:rPr>
            <w:lang w:val="en-US"/>
          </w:rPr>
          <w:t>using t</w:t>
        </w:r>
      </w:ins>
      <w:ins w:id="137" w:author="anito" w:date="2017-07-31T23:50:38Z">
        <w:r>
          <w:rPr>
            <w:lang w:val="en-US"/>
          </w:rPr>
          <w:t xml:space="preserve">he </w:t>
        </w:r>
      </w:ins>
      <w:ins w:id="138" w:author="anito" w:date="2017-07-31T23:51:11Z">
        <w:r>
          <w:rPr>
            <w:lang w:val="en-US"/>
          </w:rPr>
          <w:t>s</w:t>
        </w:r>
      </w:ins>
      <w:ins w:id="139" w:author="anito" w:date="2017-07-31T23:50:39Z">
        <w:r>
          <w:rPr>
            <w:lang w:val="en-US"/>
          </w:rPr>
          <w:t>park</w:t>
        </w:r>
      </w:ins>
      <w:ins w:id="140" w:author="anito" w:date="2017-07-31T23:51:00Z">
        <w:r>
          <w:rPr>
            <w:lang w:val="en-US"/>
          </w:rPr>
          <w:t>-</w:t>
        </w:r>
      </w:ins>
      <w:ins w:id="141" w:author="anito" w:date="2017-07-31T23:51:01Z">
        <w:r>
          <w:rPr>
            <w:lang w:val="en-US"/>
          </w:rPr>
          <w:t xml:space="preserve">csv </w:t>
        </w:r>
      </w:ins>
      <w:ins w:id="142" w:author="anito" w:date="2017-07-31T23:51:02Z">
        <w:r>
          <w:rPr>
            <w:lang w:val="en-US"/>
          </w:rPr>
          <w:t>p</w:t>
        </w:r>
      </w:ins>
      <w:ins w:id="143" w:author="anito" w:date="2017-07-31T23:51:03Z">
        <w:r>
          <w:rPr>
            <w:lang w:val="en-US"/>
          </w:rPr>
          <w:t>ackage</w:t>
        </w:r>
      </w:ins>
      <w:ins w:id="144" w:author="anito" w:date="2017-07-31T23:51:04Z">
        <w:r>
          <w:rPr>
            <w:lang w:val="en-US"/>
          </w:rPr>
          <w:t xml:space="preserve"> </w:t>
        </w:r>
      </w:ins>
      <w:ins w:id="145" w:author="anito" w:date="2017-07-31T23:51:05Z">
        <w:r>
          <w:rPr>
            <w:lang w:val="en-US"/>
          </w:rPr>
          <w:t xml:space="preserve">which </w:t>
        </w:r>
      </w:ins>
      <w:ins w:id="146" w:author="anito" w:date="2017-08-01T00:02:56Z">
        <w:r>
          <w:rPr>
            <w:lang w:val="en-US"/>
          </w:rPr>
          <w:t xml:space="preserve">has </w:t>
        </w:r>
      </w:ins>
      <w:ins w:id="147" w:author="anito" w:date="2017-07-31T23:53:22Z">
        <w:r>
          <w:rPr>
            <w:lang w:val="en-US"/>
          </w:rPr>
          <w:t xml:space="preserve">since </w:t>
        </w:r>
      </w:ins>
      <w:ins w:id="148" w:author="anito" w:date="2017-07-31T23:53:23Z">
        <w:r>
          <w:rPr>
            <w:lang w:val="en-US"/>
          </w:rPr>
          <w:t xml:space="preserve">then </w:t>
        </w:r>
      </w:ins>
      <w:ins w:id="149" w:author="anito" w:date="2017-07-31T23:51:08Z">
        <w:r>
          <w:rPr>
            <w:lang w:val="en-US"/>
          </w:rPr>
          <w:t>bee</w:t>
        </w:r>
      </w:ins>
      <w:ins w:id="150" w:author="anito" w:date="2017-07-31T23:51:09Z">
        <w:r>
          <w:rPr>
            <w:lang w:val="en-US"/>
          </w:rPr>
          <w:t xml:space="preserve">n </w:t>
        </w:r>
      </w:ins>
      <w:ins w:id="151" w:author="anito" w:date="2017-07-31T23:51:14Z">
        <w:r>
          <w:rPr>
            <w:lang w:val="en-US"/>
          </w:rPr>
          <w:t>mer</w:t>
        </w:r>
      </w:ins>
      <w:ins w:id="152" w:author="anito" w:date="2017-07-31T23:51:15Z">
        <w:r>
          <w:rPr>
            <w:lang w:val="en-US"/>
          </w:rPr>
          <w:t>ged i</w:t>
        </w:r>
      </w:ins>
      <w:ins w:id="153" w:author="anito" w:date="2017-07-31T23:51:16Z">
        <w:r>
          <w:rPr>
            <w:lang w:val="en-US"/>
          </w:rPr>
          <w:t xml:space="preserve">nto </w:t>
        </w:r>
      </w:ins>
      <w:ins w:id="154" w:author="anito" w:date="2017-07-31T23:51:17Z">
        <w:r>
          <w:rPr>
            <w:lang w:val="en-US"/>
          </w:rPr>
          <w:t xml:space="preserve">the </w:t>
        </w:r>
      </w:ins>
      <w:ins w:id="155" w:author="anito" w:date="2017-07-31T23:51:18Z">
        <w:r>
          <w:rPr>
            <w:lang w:val="en-US"/>
          </w:rPr>
          <w:t xml:space="preserve">main </w:t>
        </w:r>
      </w:ins>
      <w:ins w:id="156" w:author="anito" w:date="2017-07-31T23:51:19Z">
        <w:r>
          <w:rPr>
            <w:lang w:val="en-US"/>
          </w:rPr>
          <w:t>spark</w:t>
        </w:r>
      </w:ins>
      <w:ins w:id="157" w:author="anito" w:date="2017-07-31T23:51:20Z">
        <w:r>
          <w:rPr>
            <w:lang w:val="en-US"/>
          </w:rPr>
          <w:t xml:space="preserve"> </w:t>
        </w:r>
      </w:ins>
      <w:ins w:id="158" w:author="anito" w:date="2017-07-31T23:51:22Z">
        <w:r>
          <w:rPr>
            <w:lang w:val="en-US"/>
          </w:rPr>
          <w:t>pr</w:t>
        </w:r>
      </w:ins>
      <w:ins w:id="159" w:author="anito" w:date="2017-07-31T23:51:23Z">
        <w:r>
          <w:rPr>
            <w:lang w:val="en-US"/>
          </w:rPr>
          <w:t>ojec</w:t>
        </w:r>
      </w:ins>
      <w:ins w:id="160" w:author="anito" w:date="2017-07-31T23:51:25Z">
        <w:r>
          <w:rPr>
            <w:lang w:val="en-US"/>
          </w:rPr>
          <w:t>t</w:t>
        </w:r>
      </w:ins>
      <w:ins w:id="161" w:author="anito" w:date="2017-07-31T23:53:28Z">
        <w:r>
          <w:rPr>
            <w:lang w:val="en-US"/>
          </w:rPr>
          <w:t xml:space="preserve"> </w:t>
        </w:r>
      </w:ins>
      <w:ins w:id="162" w:author="anito" w:date="2017-07-31T23:53:29Z">
        <w:r>
          <w:rPr>
            <w:lang w:val="en-US"/>
          </w:rPr>
          <w:t>beca</w:t>
        </w:r>
      </w:ins>
      <w:ins w:id="163" w:author="anito" w:date="2017-07-31T23:53:30Z">
        <w:r>
          <w:rPr>
            <w:lang w:val="en-US"/>
          </w:rPr>
          <w:t xml:space="preserve">use </w:t>
        </w:r>
      </w:ins>
      <w:ins w:id="164" w:author="anito" w:date="2017-07-31T23:53:31Z">
        <w:r>
          <w:rPr>
            <w:lang w:val="en-US"/>
          </w:rPr>
          <w:t xml:space="preserve">of </w:t>
        </w:r>
      </w:ins>
      <w:ins w:id="165" w:author="anito" w:date="2017-08-01T00:03:18Z">
        <w:r>
          <w:rPr>
            <w:lang w:val="en-US"/>
          </w:rPr>
          <w:t>t</w:t>
        </w:r>
      </w:ins>
      <w:ins w:id="166" w:author="anito" w:date="2017-08-01T00:03:19Z">
        <w:r>
          <w:rPr>
            <w:lang w:val="en-US"/>
          </w:rPr>
          <w:t xml:space="preserve">he </w:t>
        </w:r>
      </w:ins>
      <w:ins w:id="167" w:author="anito" w:date="2017-07-31T23:53:41Z">
        <w:r>
          <w:rPr>
            <w:lang w:val="en-US"/>
          </w:rPr>
          <w:t>fu</w:t>
        </w:r>
      </w:ins>
      <w:ins w:id="168" w:author="anito" w:date="2017-07-31T23:53:42Z">
        <w:r>
          <w:rPr>
            <w:lang w:val="en-US"/>
          </w:rPr>
          <w:t>ndame</w:t>
        </w:r>
      </w:ins>
      <w:ins w:id="169" w:author="anito" w:date="2017-07-31T23:53:43Z">
        <w:r>
          <w:rPr>
            <w:lang w:val="en-US"/>
          </w:rPr>
          <w:t xml:space="preserve">ntal </w:t>
        </w:r>
      </w:ins>
      <w:ins w:id="170" w:author="anito" w:date="2017-07-31T23:53:44Z">
        <w:r>
          <w:rPr>
            <w:lang w:val="en-US"/>
          </w:rPr>
          <w:t>cap</w:t>
        </w:r>
      </w:ins>
      <w:ins w:id="171" w:author="anito" w:date="2017-07-31T23:53:45Z">
        <w:r>
          <w:rPr>
            <w:lang w:val="en-US"/>
          </w:rPr>
          <w:t>abilit</w:t>
        </w:r>
      </w:ins>
      <w:ins w:id="172" w:author="anito" w:date="2017-07-31T23:53:46Z">
        <w:r>
          <w:rPr>
            <w:lang w:val="en-US"/>
          </w:rPr>
          <w:t xml:space="preserve">y </w:t>
        </w:r>
      </w:ins>
      <w:ins w:id="173" w:author="anito" w:date="2017-08-01T00:03:27Z">
        <w:r>
          <w:rPr>
            <w:lang w:val="en-US"/>
          </w:rPr>
          <w:t>the p</w:t>
        </w:r>
      </w:ins>
      <w:ins w:id="174" w:author="anito" w:date="2017-08-01T00:03:28Z">
        <w:r>
          <w:rPr>
            <w:lang w:val="en-US"/>
          </w:rPr>
          <w:t>ackag</w:t>
        </w:r>
      </w:ins>
      <w:ins w:id="175" w:author="anito" w:date="2017-08-01T00:03:29Z">
        <w:r>
          <w:rPr>
            <w:lang w:val="en-US"/>
          </w:rPr>
          <w:t>e</w:t>
        </w:r>
      </w:ins>
      <w:ins w:id="176" w:author="anito" w:date="2017-07-31T23:53:47Z">
        <w:r>
          <w:rPr>
            <w:lang w:val="en-US"/>
          </w:rPr>
          <w:t xml:space="preserve"> p</w:t>
        </w:r>
      </w:ins>
      <w:ins w:id="177" w:author="anito" w:date="2017-07-31T23:53:48Z">
        <w:r>
          <w:rPr>
            <w:lang w:val="en-US"/>
          </w:rPr>
          <w:t>rovid</w:t>
        </w:r>
      </w:ins>
      <w:ins w:id="178" w:author="anito" w:date="2017-07-31T23:53:49Z">
        <w:r>
          <w:rPr>
            <w:lang w:val="en-US"/>
          </w:rPr>
          <w:t>es</w:t>
        </w:r>
      </w:ins>
      <w:ins w:id="179" w:author="Nicole Tache" w:date="2017-07-18T03:27:15Z">
        <w:del w:id="180" w:author="anito" w:date="2017-07-31T23:51:50Z">
          <w:commentRangeStart w:id="4"/>
          <w:r>
            <w:rPr/>
            <w:delText xml:space="preserve"> In my experience..</w:delText>
          </w:r>
        </w:del>
      </w:ins>
      <w:ins w:id="181" w:author="Nicole Tache" w:date="2017-07-18T03:27:15Z">
        <w:r>
          <w:rPr/>
          <w:t>.</w:t>
        </w:r>
      </w:ins>
      <w:commentRangeEnd w:id="4"/>
      <w:r>
        <w:commentReference w:id="4"/>
      </w:r>
    </w:p>
    <w:p>
      <w:pPr>
        <w:contextualSpacing w:val="0"/>
      </w:pPr>
      <w:r>
        <w:t>2. You don’t need a cluster of machines. You can hit the ground running using your local machine or a single server. This is also helpful in that you do not have to consider what cluster manager to install - YARN or Mesos. You can simply use the standalone cluster manager that comes with Spark. Just make sure that</w:t>
      </w:r>
      <w:ins w:id="182" w:author="Nicole Tache" w:date="2017-07-18T03:28:04Z">
        <w:r>
          <w:rPr/>
          <w:t>,</w:t>
        </w:r>
      </w:ins>
      <w:r>
        <w:t xml:space="preserve"> if you use one machine</w:t>
      </w:r>
      <w:ins w:id="183" w:author="Nicole Tache" w:date="2017-07-18T03:28:07Z">
        <w:r>
          <w:rPr/>
          <w:t>,</w:t>
        </w:r>
      </w:ins>
      <w:r>
        <w:t xml:space="preserve"> it </w:t>
      </w:r>
      <w:ins w:id="184" w:author="Nicole Tache" w:date="2017-07-18T03:27:57Z">
        <w:r>
          <w:rPr/>
          <w:t>has</w:t>
        </w:r>
      </w:ins>
      <w:del w:id="185" w:author="Nicole Tache" w:date="2017-07-18T03:27:57Z">
        <w:r>
          <w:rPr/>
          <w:delText>should have</w:delText>
        </w:r>
      </w:del>
      <w:r>
        <w:t xml:space="preserve"> multiple cores and enough memory to cache your data.</w:t>
      </w:r>
      <w:ins w:id="186" w:author="anito" w:date="2017-07-31T23:54:11Z">
        <w:r>
          <w:rPr>
            <w:lang w:val="en-US"/>
          </w:rPr>
          <w:t xml:space="preserve"> </w:t>
        </w:r>
      </w:ins>
      <w:ins w:id="187" w:author="anito" w:date="2017-07-31T23:54:12Z">
        <w:r>
          <w:rPr>
            <w:lang w:val="en-US"/>
          </w:rPr>
          <w:t>In</w:t>
        </w:r>
      </w:ins>
      <w:ins w:id="188" w:author="anito" w:date="2017-07-31T23:54:13Z">
        <w:r>
          <w:rPr>
            <w:lang w:val="en-US"/>
          </w:rPr>
          <w:t xml:space="preserve"> gen</w:t>
        </w:r>
      </w:ins>
      <w:ins w:id="189" w:author="anito" w:date="2017-07-31T23:54:14Z">
        <w:r>
          <w:rPr>
            <w:lang w:val="en-US"/>
          </w:rPr>
          <w:t>eral</w:t>
        </w:r>
      </w:ins>
      <w:ins w:id="190" w:author="anito" w:date="2017-08-01T00:03:49Z">
        <w:r>
          <w:rPr>
            <w:lang w:val="en-US"/>
          </w:rPr>
          <w:t>,</w:t>
        </w:r>
      </w:ins>
      <w:ins w:id="191" w:author="anito" w:date="2017-07-31T23:54:14Z">
        <w:r>
          <w:rPr>
            <w:lang w:val="en-US"/>
          </w:rPr>
          <w:t xml:space="preserve"> a</w:t>
        </w:r>
      </w:ins>
      <w:ins w:id="192" w:author="anito" w:date="2017-07-31T23:54:15Z">
        <w:r>
          <w:rPr>
            <w:lang w:val="en-US"/>
          </w:rPr>
          <w:t>ny</w:t>
        </w:r>
      </w:ins>
      <w:ins w:id="193" w:author="anito" w:date="2017-07-31T23:54:18Z">
        <w:r>
          <w:rPr>
            <w:lang w:val="en-US"/>
          </w:rPr>
          <w:t xml:space="preserve"> time </w:t>
        </w:r>
      </w:ins>
      <w:ins w:id="194" w:author="anito" w:date="2017-07-31T23:54:19Z">
        <w:r>
          <w:rPr>
            <w:lang w:val="en-US"/>
          </w:rPr>
          <w:t>you b</w:t>
        </w:r>
      </w:ins>
      <w:ins w:id="195" w:author="anito" w:date="2017-07-31T23:54:20Z">
        <w:r>
          <w:rPr>
            <w:lang w:val="en-US"/>
          </w:rPr>
          <w:t>uild</w:t>
        </w:r>
      </w:ins>
      <w:ins w:id="196" w:author="anito" w:date="2017-07-31T23:54:21Z">
        <w:r>
          <w:rPr>
            <w:lang w:val="en-US"/>
          </w:rPr>
          <w:t xml:space="preserve"> </w:t>
        </w:r>
      </w:ins>
      <w:ins w:id="197" w:author="anito" w:date="2017-07-31T23:54:22Z">
        <w:r>
          <w:rPr>
            <w:lang w:val="en-US"/>
          </w:rPr>
          <w:t>a di</w:t>
        </w:r>
      </w:ins>
      <w:ins w:id="198" w:author="anito" w:date="2017-07-31T23:54:23Z">
        <w:r>
          <w:rPr>
            <w:lang w:val="en-US"/>
          </w:rPr>
          <w:t>str</w:t>
        </w:r>
      </w:ins>
      <w:ins w:id="199" w:author="anito" w:date="2017-07-31T23:54:24Z">
        <w:r>
          <w:rPr>
            <w:lang w:val="en-US"/>
          </w:rPr>
          <w:t>ibuted</w:t>
        </w:r>
      </w:ins>
      <w:ins w:id="200" w:author="anito" w:date="2017-07-31T23:54:25Z">
        <w:r>
          <w:rPr>
            <w:lang w:val="en-US"/>
          </w:rPr>
          <w:t xml:space="preserve"> s</w:t>
        </w:r>
      </w:ins>
      <w:ins w:id="201" w:author="anito" w:date="2017-07-31T23:54:26Z">
        <w:r>
          <w:rPr>
            <w:lang w:val="en-US"/>
          </w:rPr>
          <w:t>y</w:t>
        </w:r>
      </w:ins>
      <w:ins w:id="202" w:author="anito" w:date="2017-07-31T23:54:27Z">
        <w:r>
          <w:rPr>
            <w:lang w:val="en-US"/>
          </w:rPr>
          <w:t>st</w:t>
        </w:r>
      </w:ins>
      <w:ins w:id="203" w:author="anito" w:date="2017-07-31T23:54:28Z">
        <w:r>
          <w:rPr>
            <w:lang w:val="en-US"/>
          </w:rPr>
          <w:t xml:space="preserve">em </w:t>
        </w:r>
      </w:ins>
      <w:ins w:id="204" w:author="anito" w:date="2017-07-31T23:54:29Z">
        <w:r>
          <w:rPr>
            <w:lang w:val="en-US"/>
          </w:rPr>
          <w:t>you</w:t>
        </w:r>
      </w:ins>
      <w:ins w:id="205" w:author="anito" w:date="2017-07-31T23:54:30Z">
        <w:r>
          <w:rPr>
            <w:lang w:val="en-US"/>
          </w:rPr>
          <w:t xml:space="preserve"> </w:t>
        </w:r>
      </w:ins>
      <w:ins w:id="206" w:author="anito" w:date="2017-07-31T23:54:33Z">
        <w:r>
          <w:rPr>
            <w:lang w:val="en-US"/>
          </w:rPr>
          <w:t>shou</w:t>
        </w:r>
      </w:ins>
      <w:ins w:id="207" w:author="anito" w:date="2017-07-31T23:54:34Z">
        <w:r>
          <w:rPr>
            <w:lang w:val="en-US"/>
          </w:rPr>
          <w:t xml:space="preserve">ld </w:t>
        </w:r>
      </w:ins>
      <w:ins w:id="208" w:author="anito" w:date="2017-07-31T23:54:36Z">
        <w:r>
          <w:rPr>
            <w:lang w:val="en-US"/>
          </w:rPr>
          <w:t>f</w:t>
        </w:r>
      </w:ins>
      <w:ins w:id="209" w:author="anito" w:date="2017-07-31T23:54:37Z">
        <w:r>
          <w:rPr>
            <w:lang w:val="en-US"/>
          </w:rPr>
          <w:t xml:space="preserve">irst </w:t>
        </w:r>
      </w:ins>
      <w:ins w:id="210" w:author="anito" w:date="2017-08-01T00:04:06Z">
        <w:r>
          <w:rPr>
            <w:lang w:val="en-US"/>
          </w:rPr>
          <w:t xml:space="preserve">start </w:t>
        </w:r>
      </w:ins>
      <w:ins w:id="211" w:author="anito" w:date="2017-07-31T23:54:40Z">
        <w:r>
          <w:rPr>
            <w:lang w:val="en-US"/>
          </w:rPr>
          <w:t>w</w:t>
        </w:r>
      </w:ins>
      <w:ins w:id="212" w:author="anito" w:date="2017-07-31T23:54:41Z">
        <w:r>
          <w:rPr>
            <w:lang w:val="en-US"/>
          </w:rPr>
          <w:t>ith on</w:t>
        </w:r>
      </w:ins>
      <w:ins w:id="213" w:author="anito" w:date="2017-07-31T23:54:42Z">
        <w:r>
          <w:rPr>
            <w:lang w:val="en-US"/>
          </w:rPr>
          <w:t>e ma</w:t>
        </w:r>
      </w:ins>
      <w:ins w:id="214" w:author="anito" w:date="2017-07-31T23:54:45Z">
        <w:r>
          <w:rPr>
            <w:lang w:val="en-US"/>
          </w:rPr>
          <w:t>chine</w:t>
        </w:r>
      </w:ins>
      <w:ins w:id="215" w:author="anito" w:date="2017-07-31T23:54:51Z">
        <w:r>
          <w:rPr>
            <w:lang w:val="en-US"/>
          </w:rPr>
          <w:t>.</w:t>
        </w:r>
      </w:ins>
      <w:ins w:id="216" w:author="anito" w:date="2017-07-31T23:54:52Z">
        <w:r>
          <w:rPr>
            <w:lang w:val="en-US"/>
          </w:rPr>
          <w:t xml:space="preserve"> O</w:t>
        </w:r>
      </w:ins>
      <w:ins w:id="217" w:author="anito" w:date="2017-07-31T23:54:53Z">
        <w:r>
          <w:rPr>
            <w:lang w:val="en-US"/>
          </w:rPr>
          <w:t xml:space="preserve">ne </w:t>
        </w:r>
      </w:ins>
      <w:ins w:id="218" w:author="anito" w:date="2017-07-31T23:54:54Z">
        <w:r>
          <w:rPr>
            <w:lang w:val="en-US"/>
          </w:rPr>
          <w:t>of my</w:t>
        </w:r>
      </w:ins>
      <w:ins w:id="219" w:author="anito" w:date="2017-07-31T23:54:55Z">
        <w:r>
          <w:rPr>
            <w:lang w:val="en-US"/>
          </w:rPr>
          <w:t xml:space="preserve"> ment</w:t>
        </w:r>
      </w:ins>
      <w:ins w:id="220" w:author="anito" w:date="2017-07-31T23:54:56Z">
        <w:r>
          <w:rPr>
            <w:lang w:val="en-US"/>
          </w:rPr>
          <w:t>or</w:t>
        </w:r>
      </w:ins>
      <w:ins w:id="221" w:author="anito" w:date="2017-07-31T23:54:57Z">
        <w:r>
          <w:rPr>
            <w:lang w:val="en-US"/>
          </w:rPr>
          <w:t>s</w:t>
        </w:r>
      </w:ins>
      <w:ins w:id="222" w:author="anito" w:date="2017-07-31T23:55:03Z">
        <w:r>
          <w:rPr>
            <w:lang w:val="en-US"/>
          </w:rPr>
          <w:t xml:space="preserve"> </w:t>
        </w:r>
      </w:ins>
      <w:ins w:id="223" w:author="anito" w:date="2017-07-31T23:55:04Z">
        <w:r>
          <w:rPr>
            <w:lang w:val="en-US"/>
          </w:rPr>
          <w:t>once</w:t>
        </w:r>
      </w:ins>
      <w:ins w:id="224" w:author="anito" w:date="2017-07-31T23:55:05Z">
        <w:r>
          <w:rPr>
            <w:lang w:val="en-US"/>
          </w:rPr>
          <w:t xml:space="preserve"> to</w:t>
        </w:r>
      </w:ins>
      <w:ins w:id="225" w:author="anito" w:date="2017-07-31T23:55:06Z">
        <w:r>
          <w:rPr>
            <w:lang w:val="en-US"/>
          </w:rPr>
          <w:t>ld me t</w:t>
        </w:r>
      </w:ins>
      <w:ins w:id="226" w:author="anito" w:date="2017-07-31T23:55:07Z">
        <w:r>
          <w:rPr>
            <w:lang w:val="en-US"/>
          </w:rPr>
          <w:t xml:space="preserve">hat </w:t>
        </w:r>
      </w:ins>
      <w:ins w:id="227" w:author="anito" w:date="2017-07-31T23:55:16Z">
        <w:r>
          <w:rPr>
            <w:lang w:val="en-US"/>
          </w:rPr>
          <w:t>sof</w:t>
        </w:r>
      </w:ins>
      <w:ins w:id="228" w:author="anito" w:date="2017-07-31T23:55:17Z">
        <w:r>
          <w:rPr>
            <w:lang w:val="en-US"/>
          </w:rPr>
          <w:t>twar</w:t>
        </w:r>
      </w:ins>
      <w:ins w:id="229" w:author="anito" w:date="2017-07-31T23:55:18Z">
        <w:r>
          <w:rPr>
            <w:lang w:val="en-US"/>
          </w:rPr>
          <w:t>e e</w:t>
        </w:r>
      </w:ins>
      <w:ins w:id="230" w:author="anito" w:date="2017-07-31T23:55:19Z">
        <w:r>
          <w:rPr>
            <w:lang w:val="en-US"/>
          </w:rPr>
          <w:t>ngine</w:t>
        </w:r>
      </w:ins>
      <w:ins w:id="231" w:author="anito" w:date="2017-07-31T23:55:20Z">
        <w:r>
          <w:rPr>
            <w:lang w:val="en-US"/>
          </w:rPr>
          <w:t xml:space="preserve">ering </w:t>
        </w:r>
      </w:ins>
      <w:ins w:id="232" w:author="anito" w:date="2017-07-31T23:55:21Z">
        <w:r>
          <w:rPr>
            <w:lang w:val="en-US"/>
          </w:rPr>
          <w:t xml:space="preserve">is </w:t>
        </w:r>
      </w:ins>
      <w:ins w:id="233" w:author="anito" w:date="2017-07-31T23:55:22Z">
        <w:r>
          <w:rPr>
            <w:lang w:val="en-US"/>
          </w:rPr>
          <w:t>lik</w:t>
        </w:r>
      </w:ins>
      <w:ins w:id="234" w:author="anito" w:date="2017-07-31T23:55:23Z">
        <w:r>
          <w:rPr>
            <w:lang w:val="en-US"/>
          </w:rPr>
          <w:t>e mat</w:t>
        </w:r>
      </w:ins>
      <w:ins w:id="235" w:author="anito" w:date="2017-07-31T23:55:24Z">
        <w:r>
          <w:rPr>
            <w:lang w:val="en-US"/>
          </w:rPr>
          <w:t>h</w:t>
        </w:r>
      </w:ins>
      <w:ins w:id="236" w:author="anito" w:date="2017-07-31T23:55:25Z">
        <w:r>
          <w:rPr>
            <w:lang w:val="en-US"/>
          </w:rPr>
          <w:t>.</w:t>
        </w:r>
      </w:ins>
      <w:ins w:id="237" w:author="anito" w:date="2017-07-31T23:55:26Z">
        <w:r>
          <w:rPr>
            <w:lang w:val="en-US"/>
          </w:rPr>
          <w:t xml:space="preserve"> </w:t>
        </w:r>
      </w:ins>
      <w:ins w:id="238" w:author="anito" w:date="2017-07-31T23:55:29Z">
        <w:r>
          <w:rPr>
            <w:lang w:val="en-US"/>
          </w:rPr>
          <w:t>T</w:t>
        </w:r>
      </w:ins>
      <w:ins w:id="239" w:author="anito" w:date="2017-07-31T23:55:30Z">
        <w:r>
          <w:rPr>
            <w:lang w:val="en-US"/>
          </w:rPr>
          <w:t xml:space="preserve">o </w:t>
        </w:r>
      </w:ins>
      <w:ins w:id="240" w:author="anito" w:date="2017-08-01T00:04:52Z">
        <w:r>
          <w:rPr>
            <w:lang w:val="en-US"/>
          </w:rPr>
          <w:t>bu</w:t>
        </w:r>
      </w:ins>
      <w:ins w:id="241" w:author="anito" w:date="2017-08-01T00:04:53Z">
        <w:r>
          <w:rPr>
            <w:lang w:val="en-US"/>
          </w:rPr>
          <w:t>ild</w:t>
        </w:r>
      </w:ins>
      <w:ins w:id="242" w:author="anito" w:date="2017-08-01T00:04:54Z">
        <w:r>
          <w:rPr>
            <w:lang w:val="en-US"/>
          </w:rPr>
          <w:t xml:space="preserve"> </w:t>
        </w:r>
      </w:ins>
      <w:ins w:id="243" w:author="anito" w:date="2017-08-01T00:05:06Z">
        <w:r>
          <w:rPr>
            <w:lang w:val="en-US"/>
          </w:rPr>
          <w:t>s</w:t>
        </w:r>
      </w:ins>
      <w:ins w:id="244" w:author="anito" w:date="2017-08-01T00:05:07Z">
        <w:r>
          <w:rPr>
            <w:lang w:val="en-US"/>
          </w:rPr>
          <w:t>ome</w:t>
        </w:r>
      </w:ins>
      <w:ins w:id="245" w:author="anito" w:date="2017-08-01T00:05:09Z">
        <w:r>
          <w:rPr>
            <w:lang w:val="en-US"/>
          </w:rPr>
          <w:t>thing</w:t>
        </w:r>
      </w:ins>
      <w:ins w:id="246" w:author="anito" w:date="2017-07-31T23:55:35Z">
        <w:r>
          <w:rPr>
            <w:lang w:val="en-US"/>
          </w:rPr>
          <w:t>, it i</w:t>
        </w:r>
      </w:ins>
      <w:ins w:id="247" w:author="anito" w:date="2017-07-31T23:55:36Z">
        <w:r>
          <w:rPr>
            <w:lang w:val="en-US"/>
          </w:rPr>
          <w:t>s o</w:t>
        </w:r>
      </w:ins>
      <w:ins w:id="248" w:author="anito" w:date="2017-07-31T23:55:37Z">
        <w:r>
          <w:rPr>
            <w:lang w:val="en-US"/>
          </w:rPr>
          <w:t>f</w:t>
        </w:r>
      </w:ins>
      <w:ins w:id="249" w:author="anito" w:date="2017-07-31T23:55:38Z">
        <w:r>
          <w:rPr>
            <w:lang w:val="en-US"/>
          </w:rPr>
          <w:t>t</w:t>
        </w:r>
      </w:ins>
      <w:ins w:id="250" w:author="anito" w:date="2017-07-31T23:55:39Z">
        <w:r>
          <w:rPr>
            <w:lang w:val="en-US"/>
          </w:rPr>
          <w:t>e</w:t>
        </w:r>
      </w:ins>
      <w:ins w:id="251" w:author="anito" w:date="2017-07-31T23:55:40Z">
        <w:r>
          <w:rPr>
            <w:lang w:val="en-US"/>
          </w:rPr>
          <w:t xml:space="preserve">n </w:t>
        </w:r>
      </w:ins>
      <w:ins w:id="252" w:author="anito" w:date="2017-07-31T23:55:41Z">
        <w:r>
          <w:rPr>
            <w:lang w:val="en-US"/>
          </w:rPr>
          <w:t>usef</w:t>
        </w:r>
      </w:ins>
      <w:ins w:id="253" w:author="anito" w:date="2017-07-31T23:55:42Z">
        <w:r>
          <w:rPr>
            <w:lang w:val="en-US"/>
          </w:rPr>
          <w:t>ul t</w:t>
        </w:r>
      </w:ins>
      <w:ins w:id="254" w:author="anito" w:date="2017-07-31T23:55:43Z">
        <w:r>
          <w:rPr>
            <w:lang w:val="en-US"/>
          </w:rPr>
          <w:t>o s</w:t>
        </w:r>
      </w:ins>
      <w:ins w:id="255" w:author="anito" w:date="2017-07-31T23:55:44Z">
        <w:r>
          <w:rPr>
            <w:lang w:val="en-US"/>
          </w:rPr>
          <w:t>ta</w:t>
        </w:r>
      </w:ins>
      <w:ins w:id="256" w:author="anito" w:date="2017-07-31T23:55:45Z">
        <w:r>
          <w:rPr>
            <w:lang w:val="en-US"/>
          </w:rPr>
          <w:t xml:space="preserve">rt </w:t>
        </w:r>
      </w:ins>
      <w:ins w:id="257" w:author="anito" w:date="2017-07-31T23:55:46Z">
        <w:r>
          <w:rPr>
            <w:lang w:val="en-US"/>
          </w:rPr>
          <w:t xml:space="preserve">at </w:t>
        </w:r>
      </w:ins>
      <w:ins w:id="258" w:author="anito" w:date="2017-07-31T23:55:48Z">
        <w:r>
          <w:rPr>
            <w:lang w:val="en-US"/>
          </w:rPr>
          <w:t>n</w:t>
        </w:r>
      </w:ins>
      <w:ins w:id="259" w:author="anito" w:date="2017-07-31T23:55:51Z">
        <w:r>
          <w:rPr>
            <w:lang w:val="en-US"/>
          </w:rPr>
          <w:t>=</w:t>
        </w:r>
      </w:ins>
      <w:ins w:id="260" w:author="anito" w:date="2017-07-31T23:55:52Z">
        <w:r>
          <w:rPr>
            <w:lang w:val="en-US"/>
          </w:rPr>
          <w:t>0</w:t>
        </w:r>
      </w:ins>
      <w:ins w:id="261" w:author="anito" w:date="2017-07-31T23:56:03Z">
        <w:r>
          <w:rPr>
            <w:lang w:val="en-US"/>
          </w:rPr>
          <w:t xml:space="preserve"> as i</w:t>
        </w:r>
      </w:ins>
      <w:ins w:id="262" w:author="anito" w:date="2017-07-31T23:56:04Z">
        <w:r>
          <w:rPr>
            <w:lang w:val="en-US"/>
          </w:rPr>
          <w:t xml:space="preserve">n </w:t>
        </w:r>
      </w:ins>
      <w:ins w:id="263" w:author="anito" w:date="2017-07-31T23:58:08Z">
        <w:r>
          <w:rPr>
            <w:lang w:val="en-US"/>
          </w:rPr>
          <w:t>a</w:t>
        </w:r>
      </w:ins>
      <w:ins w:id="264" w:author="anito" w:date="2017-07-31T23:58:09Z">
        <w:r>
          <w:rPr>
            <w:lang w:val="en-US"/>
          </w:rPr>
          <w:t xml:space="preserve">n </w:t>
        </w:r>
      </w:ins>
      <w:ins w:id="265" w:author="anito" w:date="2017-07-31T23:56:04Z">
        <w:r>
          <w:rPr>
            <w:lang w:val="en-US"/>
          </w:rPr>
          <w:t>in</w:t>
        </w:r>
      </w:ins>
      <w:ins w:id="266" w:author="anito" w:date="2017-07-31T23:56:05Z">
        <w:r>
          <w:rPr>
            <w:lang w:val="en-US"/>
          </w:rPr>
          <w:t>ducti</w:t>
        </w:r>
      </w:ins>
      <w:ins w:id="267" w:author="anito" w:date="2017-07-31T23:58:12Z">
        <w:r>
          <w:rPr>
            <w:lang w:val="en-US"/>
          </w:rPr>
          <w:t xml:space="preserve">ve </w:t>
        </w:r>
      </w:ins>
      <w:ins w:id="268" w:author="anito" w:date="2017-07-31T23:58:13Z">
        <w:r>
          <w:rPr>
            <w:lang w:val="en-US"/>
          </w:rPr>
          <w:t>proof</w:t>
        </w:r>
      </w:ins>
      <w:ins w:id="269" w:author="anito" w:date="2017-07-31T23:56:07Z">
        <w:r>
          <w:rPr>
            <w:lang w:val="en-US"/>
          </w:rPr>
          <w:t xml:space="preserve"> and </w:t>
        </w:r>
      </w:ins>
      <w:ins w:id="270" w:author="anito" w:date="2017-07-31T23:56:08Z">
        <w:r>
          <w:rPr>
            <w:lang w:val="en-US"/>
          </w:rPr>
          <w:t>then</w:t>
        </w:r>
      </w:ins>
      <w:ins w:id="271" w:author="anito" w:date="2017-07-31T23:56:09Z">
        <w:r>
          <w:rPr>
            <w:lang w:val="en-US"/>
          </w:rPr>
          <w:t xml:space="preserve"> gen</w:t>
        </w:r>
      </w:ins>
      <w:ins w:id="272" w:author="anito" w:date="2017-07-31T23:56:10Z">
        <w:r>
          <w:rPr>
            <w:lang w:val="en-US"/>
          </w:rPr>
          <w:t>eral</w:t>
        </w:r>
      </w:ins>
      <w:ins w:id="273" w:author="anito" w:date="2017-07-31T23:56:11Z">
        <w:r>
          <w:rPr>
            <w:lang w:val="en-US"/>
          </w:rPr>
          <w:t>ize f</w:t>
        </w:r>
      </w:ins>
      <w:ins w:id="274" w:author="anito" w:date="2017-07-31T23:56:12Z">
        <w:r>
          <w:rPr>
            <w:lang w:val="en-US"/>
          </w:rPr>
          <w:t>rom the</w:t>
        </w:r>
      </w:ins>
      <w:ins w:id="275" w:author="anito" w:date="2017-07-31T23:56:13Z">
        <w:r>
          <w:rPr>
            <w:lang w:val="en-US"/>
          </w:rPr>
          <w:t>re.</w:t>
        </w:r>
      </w:ins>
      <w:ins w:id="276" w:author="anito" w:date="2017-07-31T23:58:18Z">
        <w:r>
          <w:rPr>
            <w:lang w:val="en-US"/>
          </w:rPr>
          <w:t xml:space="preserve"> </w:t>
        </w:r>
      </w:ins>
      <w:ins w:id="277" w:author="anito" w:date="2017-07-31T23:58:19Z">
        <w:r>
          <w:rPr>
            <w:lang w:val="en-US"/>
          </w:rPr>
          <w:t>Th</w:t>
        </w:r>
      </w:ins>
      <w:ins w:id="278" w:author="anito" w:date="2017-07-31T23:58:20Z">
        <w:r>
          <w:rPr>
            <w:lang w:val="en-US"/>
          </w:rPr>
          <w:t>at i</w:t>
        </w:r>
      </w:ins>
      <w:ins w:id="279" w:author="anito" w:date="2017-07-31T23:58:21Z">
        <w:r>
          <w:rPr>
            <w:lang w:val="en-US"/>
          </w:rPr>
          <w:t>s one</w:t>
        </w:r>
      </w:ins>
      <w:ins w:id="280" w:author="anito" w:date="2017-07-31T23:58:22Z">
        <w:r>
          <w:rPr>
            <w:lang w:val="en-US"/>
          </w:rPr>
          <w:t xml:space="preserve"> anal</w:t>
        </w:r>
      </w:ins>
      <w:ins w:id="281" w:author="anito" w:date="2017-07-31T23:58:23Z">
        <w:r>
          <w:rPr>
            <w:lang w:val="en-US"/>
          </w:rPr>
          <w:t>ogy</w:t>
        </w:r>
      </w:ins>
      <w:ins w:id="282" w:author="anito" w:date="2017-07-31T23:58:24Z">
        <w:r>
          <w:rPr>
            <w:lang w:val="en-US"/>
          </w:rPr>
          <w:t xml:space="preserve"> tha</w:t>
        </w:r>
      </w:ins>
      <w:ins w:id="283" w:author="anito" w:date="2017-07-31T23:58:25Z">
        <w:r>
          <w:rPr>
            <w:lang w:val="en-US"/>
          </w:rPr>
          <w:t xml:space="preserve">t </w:t>
        </w:r>
      </w:ins>
      <w:ins w:id="284" w:author="anito" w:date="2017-07-31T23:58:28Z">
        <w:r>
          <w:rPr>
            <w:lang w:val="en-US"/>
          </w:rPr>
          <w:t>I can</w:t>
        </w:r>
      </w:ins>
      <w:ins w:id="285" w:author="anito" w:date="2017-07-31T23:58:29Z">
        <w:r>
          <w:rPr>
            <w:lang w:val="en-US"/>
          </w:rPr>
          <w:t xml:space="preserve"> </w:t>
        </w:r>
      </w:ins>
      <w:ins w:id="286" w:author="anito" w:date="2017-08-01T00:05:24Z">
        <w:r>
          <w:rPr>
            <w:lang w:val="en-US"/>
          </w:rPr>
          <w:t>rela</w:t>
        </w:r>
      </w:ins>
      <w:ins w:id="287" w:author="anito" w:date="2017-08-01T00:05:25Z">
        <w:r>
          <w:rPr>
            <w:lang w:val="en-US"/>
          </w:rPr>
          <w:t>te to</w:t>
        </w:r>
      </w:ins>
      <w:ins w:id="288" w:author="anito" w:date="2017-07-31T23:58:30Z">
        <w:r>
          <w:rPr>
            <w:lang w:val="en-US"/>
          </w:rPr>
          <w:t>!</w:t>
        </w:r>
      </w:ins>
    </w:p>
    <w:p>
      <w:pPr>
        <w:contextualSpacing w:val="0"/>
        <w:rPr>
          <w:del w:id="289" w:author="anito" w:date="2017-07-31T23:56:48Z"/>
        </w:rPr>
      </w:pPr>
      <w:del w:id="290" w:author="anito" w:date="2017-07-31T23:56:48Z">
        <w:r>
          <w:rPr/>
          <w:delText xml:space="preserve">3. Don’t know Scala? Start learning Spark in the language you </w:delText>
        </w:r>
      </w:del>
      <w:del w:id="291" w:author="anito" w:date="2017-07-31T23:56:48Z">
        <w:r>
          <w:rPr>
            <w:i/>
          </w:rPr>
          <w:delText>do</w:delText>
        </w:r>
      </w:del>
      <w:del w:id="292" w:author="anito" w:date="2017-07-31T23:56:48Z">
        <w:r>
          <w:rPr/>
          <w:delText xml:space="preserve"> know - whether it be j</w:delText>
        </w:r>
      </w:del>
      <w:ins w:id="293" w:author="Nicole Tache" w:date="2017-07-18T03:28:17Z">
        <w:del w:id="294" w:author="anito" w:date="2017-07-31T23:56:48Z">
          <w:r>
            <w:rPr/>
            <w:delText>J</w:delText>
          </w:r>
        </w:del>
      </w:ins>
      <w:del w:id="295" w:author="anito" w:date="2017-07-31T23:56:48Z">
        <w:r>
          <w:rPr/>
          <w:delText>ava, p</w:delText>
        </w:r>
      </w:del>
      <w:ins w:id="296" w:author="Nicole Tache" w:date="2017-07-18T03:28:20Z">
        <w:del w:id="297" w:author="anito" w:date="2017-07-31T23:56:48Z">
          <w:r>
            <w:rPr/>
            <w:delText>P</w:delText>
          </w:r>
        </w:del>
      </w:ins>
      <w:del w:id="298" w:author="anito" w:date="2017-07-31T23:56:48Z">
        <w:r>
          <w:rPr/>
          <w:delText xml:space="preserve">ython, or R. In </w:delText>
        </w:r>
      </w:del>
      <w:ins w:id="299" w:author="Nicole Tache" w:date="2017-07-18T03:28:26Z">
        <w:del w:id="300" w:author="anito" w:date="2017-07-31T23:56:48Z">
          <w:r>
            <w:rPr/>
            <w:delText xml:space="preserve">Spark </w:delText>
          </w:r>
        </w:del>
      </w:ins>
      <w:del w:id="301" w:author="anito" w:date="2017-07-31T23:56:48Z">
        <w:r>
          <w:rPr/>
          <w:delText>versions 2.0+</w:delText>
        </w:r>
      </w:del>
      <w:ins w:id="302" w:author="Nicole Tache" w:date="2017-07-18T03:28:30Z">
        <w:del w:id="303" w:author="anito" w:date="2017-07-31T23:56:48Z">
          <w:r>
            <w:rPr/>
            <w:delText>,</w:delText>
          </w:r>
        </w:del>
      </w:ins>
      <w:del w:id="304" w:author="anito" w:date="2017-07-31T23:56:48Z">
        <w:r>
          <w:rPr/>
          <w:delText xml:space="preserve"> a lot of additional support was added for R, namely in the form of SparkR and sparklyr.</w:delText>
        </w:r>
      </w:del>
    </w:p>
    <w:p>
      <w:pPr>
        <w:contextualSpacing w:val="0"/>
      </w:pPr>
      <w:ins w:id="305" w:author="anito" w:date="2017-07-31T23:57:20Z">
        <w:r>
          <w:rPr>
            <w:lang w:val="en-US"/>
          </w:rPr>
          <w:t>3</w:t>
        </w:r>
      </w:ins>
      <w:del w:id="306" w:author="anito" w:date="2017-07-31T23:57:19Z">
        <w:r>
          <w:rPr/>
          <w:delText>4</w:delText>
        </w:r>
      </w:del>
      <w:r>
        <w:t>. Use a notebook. Don’t bother trying to configure an IDE or us</w:t>
      </w:r>
      <w:ins w:id="307" w:author="anito" w:date="2017-08-01T00:05:57Z">
        <w:r>
          <w:rPr>
            <w:lang w:val="en-US"/>
          </w:rPr>
          <w:t>ing</w:t>
        </w:r>
      </w:ins>
      <w:del w:id="308" w:author="anito" w:date="2017-07-31T23:40:44Z">
        <w:r>
          <w:rPr/>
          <w:delText>in</w:delText>
        </w:r>
      </w:del>
      <w:del w:id="309" w:author="anito" w:date="2017-07-31T23:40:43Z">
        <w:r>
          <w:rPr/>
          <w:delText>g</w:delText>
        </w:r>
      </w:del>
      <w:r>
        <w:t xml:space="preserve"> the shell to write applications. Of course, using the shell is great if you are submitting an application or doing some basic coding. </w:t>
      </w:r>
      <w:ins w:id="310" w:author="anito" w:date="2017-07-31T23:36:36Z">
        <w:r>
          <w:rPr>
            <w:lang w:val="en-US"/>
          </w:rPr>
          <w:t xml:space="preserve">I </w:t>
        </w:r>
      </w:ins>
      <w:ins w:id="311" w:author="anito" w:date="2017-07-31T23:36:37Z">
        <w:r>
          <w:rPr>
            <w:lang w:val="en-US"/>
          </w:rPr>
          <w:t>use</w:t>
        </w:r>
      </w:ins>
      <w:ins w:id="312" w:author="anito" w:date="2017-07-31T23:36:38Z">
        <w:r>
          <w:rPr>
            <w:lang w:val="en-US"/>
          </w:rPr>
          <w:t>d the</w:t>
        </w:r>
      </w:ins>
      <w:ins w:id="313" w:author="anito" w:date="2017-07-31T23:36:39Z">
        <w:r>
          <w:rPr>
            <w:lang w:val="en-US"/>
          </w:rPr>
          <w:t xml:space="preserve"> shell</w:t>
        </w:r>
      </w:ins>
      <w:ins w:id="314" w:author="anito" w:date="2017-07-31T23:36:40Z">
        <w:r>
          <w:rPr>
            <w:lang w:val="en-US"/>
          </w:rPr>
          <w:t xml:space="preserve"> </w:t>
        </w:r>
      </w:ins>
      <w:ins w:id="315" w:author="anito" w:date="2017-07-31T23:36:41Z">
        <w:r>
          <w:rPr>
            <w:lang w:val="en-US"/>
          </w:rPr>
          <w:t>w</w:t>
        </w:r>
      </w:ins>
      <w:ins w:id="316" w:author="anito" w:date="2017-07-31T23:36:43Z">
        <w:r>
          <w:rPr>
            <w:lang w:val="en-US"/>
          </w:rPr>
          <w:t>h</w:t>
        </w:r>
      </w:ins>
      <w:ins w:id="317" w:author="anito" w:date="2017-07-31T23:36:44Z">
        <w:r>
          <w:rPr>
            <w:lang w:val="en-US"/>
          </w:rPr>
          <w:t xml:space="preserve">en </w:t>
        </w:r>
      </w:ins>
      <w:ins w:id="318" w:author="anito" w:date="2017-07-31T23:36:51Z">
        <w:r>
          <w:rPr>
            <w:lang w:val="en-US"/>
          </w:rPr>
          <w:t>I was</w:t>
        </w:r>
      </w:ins>
      <w:ins w:id="319" w:author="anito" w:date="2017-07-31T23:36:52Z">
        <w:r>
          <w:rPr>
            <w:lang w:val="en-US"/>
          </w:rPr>
          <w:t xml:space="preserve"> </w:t>
        </w:r>
      </w:ins>
      <w:ins w:id="320" w:author="anito" w:date="2017-08-01T00:06:24Z">
        <w:r>
          <w:rPr>
            <w:lang w:val="en-US"/>
          </w:rPr>
          <w:t>le</w:t>
        </w:r>
      </w:ins>
      <w:ins w:id="321" w:author="anito" w:date="2017-08-01T00:06:25Z">
        <w:r>
          <w:rPr>
            <w:lang w:val="en-US"/>
          </w:rPr>
          <w:t>a</w:t>
        </w:r>
      </w:ins>
      <w:ins w:id="322" w:author="anito" w:date="2017-08-01T00:06:26Z">
        <w:r>
          <w:rPr>
            <w:lang w:val="en-US"/>
          </w:rPr>
          <w:t>rnin</w:t>
        </w:r>
      </w:ins>
      <w:ins w:id="323" w:author="anito" w:date="2017-08-01T00:06:42Z">
        <w:r>
          <w:rPr>
            <w:lang w:val="en-US"/>
          </w:rPr>
          <w:t>g</w:t>
        </w:r>
      </w:ins>
      <w:ins w:id="324" w:author="anito" w:date="2017-08-01T00:06:26Z">
        <w:r>
          <w:rPr>
            <w:lang w:val="en-US"/>
          </w:rPr>
          <w:t xml:space="preserve"> </w:t>
        </w:r>
      </w:ins>
      <w:ins w:id="325" w:author="anito" w:date="2017-08-01T00:06:27Z">
        <w:r>
          <w:rPr>
            <w:lang w:val="en-US"/>
          </w:rPr>
          <w:t>S</w:t>
        </w:r>
      </w:ins>
      <w:ins w:id="326" w:author="anito" w:date="2017-08-01T00:06:28Z">
        <w:r>
          <w:rPr>
            <w:lang w:val="en-US"/>
          </w:rPr>
          <w:t>pa</w:t>
        </w:r>
      </w:ins>
      <w:ins w:id="327" w:author="anito" w:date="2017-08-01T00:06:29Z">
        <w:r>
          <w:rPr>
            <w:lang w:val="en-US"/>
          </w:rPr>
          <w:t xml:space="preserve">rk to </w:t>
        </w:r>
      </w:ins>
      <w:ins w:id="328" w:author="anito" w:date="2017-07-31T23:36:52Z">
        <w:r>
          <w:rPr>
            <w:lang w:val="en-US"/>
          </w:rPr>
          <w:t>r</w:t>
        </w:r>
      </w:ins>
      <w:ins w:id="329" w:author="anito" w:date="2017-07-31T23:36:53Z">
        <w:r>
          <w:rPr>
            <w:lang w:val="en-US"/>
          </w:rPr>
          <w:t>u</w:t>
        </w:r>
      </w:ins>
      <w:ins w:id="330" w:author="anito" w:date="2017-07-31T23:36:54Z">
        <w:r>
          <w:rPr>
            <w:lang w:val="en-US"/>
          </w:rPr>
          <w:t xml:space="preserve">n </w:t>
        </w:r>
      </w:ins>
      <w:ins w:id="331" w:author="anito" w:date="2017-07-31T23:36:55Z">
        <w:r>
          <w:rPr>
            <w:lang w:val="en-US"/>
          </w:rPr>
          <w:t>some o</w:t>
        </w:r>
      </w:ins>
      <w:ins w:id="332" w:author="anito" w:date="2017-07-31T23:36:56Z">
        <w:r>
          <w:rPr>
            <w:lang w:val="en-US"/>
          </w:rPr>
          <w:t xml:space="preserve">f the </w:t>
        </w:r>
      </w:ins>
      <w:ins w:id="333" w:author="anito" w:date="2017-07-31T23:36:59Z">
        <w:r>
          <w:rPr>
            <w:lang w:val="en-US"/>
          </w:rPr>
          <w:t>examp</w:t>
        </w:r>
      </w:ins>
      <w:ins w:id="334" w:author="anito" w:date="2017-07-31T23:37:00Z">
        <w:r>
          <w:rPr>
            <w:lang w:val="en-US"/>
          </w:rPr>
          <w:t xml:space="preserve">les </w:t>
        </w:r>
      </w:ins>
      <w:ins w:id="335" w:author="anito" w:date="2017-07-31T23:37:01Z">
        <w:r>
          <w:rPr>
            <w:lang w:val="en-US"/>
          </w:rPr>
          <w:t>that c</w:t>
        </w:r>
      </w:ins>
      <w:ins w:id="336" w:author="anito" w:date="2017-07-31T23:37:02Z">
        <w:r>
          <w:rPr>
            <w:lang w:val="en-US"/>
          </w:rPr>
          <w:t>ome with</w:t>
        </w:r>
      </w:ins>
      <w:ins w:id="337" w:author="anito" w:date="2017-07-31T23:37:03Z">
        <w:r>
          <w:rPr>
            <w:lang w:val="en-US"/>
          </w:rPr>
          <w:t xml:space="preserve"> </w:t>
        </w:r>
      </w:ins>
      <w:ins w:id="338" w:author="anito" w:date="2017-07-31T23:37:05Z">
        <w:r>
          <w:rPr>
            <w:lang w:val="en-US"/>
          </w:rPr>
          <w:t>Spar</w:t>
        </w:r>
      </w:ins>
      <w:ins w:id="339" w:author="anito" w:date="2017-07-31T23:37:06Z">
        <w:r>
          <w:rPr>
            <w:lang w:val="en-US"/>
          </w:rPr>
          <w:t>k</w:t>
        </w:r>
      </w:ins>
      <w:ins w:id="340" w:author="anito" w:date="2017-07-31T23:37:09Z">
        <w:r>
          <w:rPr>
            <w:lang w:val="en-US"/>
          </w:rPr>
          <w:t xml:space="preserve"> </w:t>
        </w:r>
      </w:ins>
      <w:ins w:id="341" w:author="anito" w:date="2017-07-31T23:37:10Z">
        <w:r>
          <w:rPr>
            <w:lang w:val="en-US"/>
          </w:rPr>
          <w:t xml:space="preserve">and </w:t>
        </w:r>
      </w:ins>
      <w:ins w:id="342" w:author="anito" w:date="2017-07-31T23:37:11Z">
        <w:r>
          <w:rPr>
            <w:lang w:val="en-US"/>
          </w:rPr>
          <w:t>foll</w:t>
        </w:r>
      </w:ins>
      <w:ins w:id="343" w:author="anito" w:date="2017-07-31T23:37:12Z">
        <w:r>
          <w:rPr>
            <w:lang w:val="en-US"/>
          </w:rPr>
          <w:t xml:space="preserve">ow </w:t>
        </w:r>
      </w:ins>
      <w:ins w:id="344" w:author="anito" w:date="2017-07-31T23:37:13Z">
        <w:r>
          <w:rPr>
            <w:lang w:val="en-US"/>
          </w:rPr>
          <w:t>alon</w:t>
        </w:r>
      </w:ins>
      <w:ins w:id="345" w:author="anito" w:date="2017-07-31T23:37:14Z">
        <w:r>
          <w:rPr>
            <w:lang w:val="en-US"/>
          </w:rPr>
          <w:t>g wit</w:t>
        </w:r>
      </w:ins>
      <w:ins w:id="346" w:author="anito" w:date="2017-07-31T23:37:15Z">
        <w:r>
          <w:rPr>
            <w:lang w:val="en-US"/>
          </w:rPr>
          <w:t>h tut</w:t>
        </w:r>
      </w:ins>
      <w:ins w:id="347" w:author="anito" w:date="2017-07-31T23:37:16Z">
        <w:r>
          <w:rPr>
            <w:lang w:val="en-US"/>
          </w:rPr>
          <w:t>ori</w:t>
        </w:r>
      </w:ins>
      <w:ins w:id="348" w:author="anito" w:date="2017-07-31T23:37:17Z">
        <w:r>
          <w:rPr>
            <w:lang w:val="en-US"/>
          </w:rPr>
          <w:t>als.</w:t>
        </w:r>
      </w:ins>
      <w:ins w:id="349" w:author="anito" w:date="2017-07-31T23:37:18Z">
        <w:r>
          <w:rPr>
            <w:lang w:val="en-US"/>
          </w:rPr>
          <w:t xml:space="preserve"> </w:t>
        </w:r>
      </w:ins>
      <w:ins w:id="350" w:author="anito" w:date="2017-08-01T00:08:13Z">
        <w:r>
          <w:rPr>
            <w:lang w:val="en-US"/>
          </w:rPr>
          <w:t xml:space="preserve"> A</w:t>
        </w:r>
      </w:ins>
      <w:ins w:id="351" w:author="anito" w:date="2017-08-01T00:08:14Z">
        <w:r>
          <w:rPr>
            <w:lang w:val="en-US"/>
          </w:rPr>
          <w:t xml:space="preserve">nd </w:t>
        </w:r>
      </w:ins>
      <w:ins w:id="352" w:author="anito" w:date="2017-08-01T00:08:15Z">
        <w:r>
          <w:rPr>
            <w:lang w:val="en-US"/>
          </w:rPr>
          <w:t xml:space="preserve">in </w:t>
        </w:r>
      </w:ins>
      <w:ins w:id="353" w:author="anito" w:date="2017-08-01T00:08:17Z">
        <w:r>
          <w:rPr>
            <w:lang w:val="en-US"/>
          </w:rPr>
          <w:t>theo</w:t>
        </w:r>
      </w:ins>
      <w:ins w:id="354" w:author="anito" w:date="2017-08-01T00:08:18Z">
        <w:r>
          <w:rPr>
            <w:lang w:val="en-US"/>
          </w:rPr>
          <w:t xml:space="preserve">ry </w:t>
        </w:r>
      </w:ins>
      <w:ins w:id="355" w:author="anito" w:date="2017-08-01T00:08:19Z">
        <w:r>
          <w:rPr>
            <w:lang w:val="en-US"/>
          </w:rPr>
          <w:t>having</w:t>
        </w:r>
      </w:ins>
      <w:ins w:id="356" w:author="anito" w:date="2017-08-01T00:08:20Z">
        <w:r>
          <w:rPr>
            <w:lang w:val="en-US"/>
          </w:rPr>
          <w:t xml:space="preserve"> all </w:t>
        </w:r>
      </w:ins>
      <w:ins w:id="357" w:author="anito" w:date="2017-08-01T00:08:21Z">
        <w:r>
          <w:rPr>
            <w:lang w:val="en-US"/>
          </w:rPr>
          <w:t>the fea</w:t>
        </w:r>
      </w:ins>
      <w:ins w:id="358" w:author="anito" w:date="2017-08-01T00:08:22Z">
        <w:r>
          <w:rPr>
            <w:lang w:val="en-US"/>
          </w:rPr>
          <w:t>ture</w:t>
        </w:r>
      </w:ins>
      <w:ins w:id="359" w:author="anito" w:date="2017-08-01T00:08:23Z">
        <w:r>
          <w:rPr>
            <w:lang w:val="en-US"/>
          </w:rPr>
          <w:t>s of</w:t>
        </w:r>
      </w:ins>
      <w:ins w:id="360" w:author="anito" w:date="2017-08-01T00:08:24Z">
        <w:r>
          <w:rPr>
            <w:lang w:val="en-US"/>
          </w:rPr>
          <w:t xml:space="preserve"> a</w:t>
        </w:r>
      </w:ins>
      <w:ins w:id="361" w:author="anito" w:date="2017-08-01T00:08:25Z">
        <w:r>
          <w:rPr>
            <w:lang w:val="en-US"/>
          </w:rPr>
          <w:t xml:space="preserve">n </w:t>
        </w:r>
      </w:ins>
      <w:ins w:id="362" w:author="anito" w:date="2017-08-01T00:08:27Z">
        <w:r>
          <w:rPr>
            <w:lang w:val="en-US"/>
          </w:rPr>
          <w:t>I</w:t>
        </w:r>
      </w:ins>
      <w:ins w:id="363" w:author="anito" w:date="2017-08-01T00:08:28Z">
        <w:r>
          <w:rPr>
            <w:lang w:val="en-US"/>
          </w:rPr>
          <w:t>DE</w:t>
        </w:r>
      </w:ins>
      <w:ins w:id="364" w:author="anito" w:date="2017-08-01T00:08:31Z">
        <w:r>
          <w:rPr>
            <w:lang w:val="en-US"/>
          </w:rPr>
          <w:t xml:space="preserve"> </w:t>
        </w:r>
      </w:ins>
      <w:ins w:id="365" w:author="anito" w:date="2017-08-01T00:08:33Z">
        <w:r>
          <w:rPr>
            <w:lang w:val="en-US"/>
          </w:rPr>
          <w:t>mi</w:t>
        </w:r>
      </w:ins>
      <w:ins w:id="366" w:author="anito" w:date="2017-08-01T00:08:34Z">
        <w:r>
          <w:rPr>
            <w:lang w:val="en-US"/>
          </w:rPr>
          <w:t xml:space="preserve">ght be </w:t>
        </w:r>
      </w:ins>
      <w:ins w:id="367" w:author="anito" w:date="2017-08-01T00:08:35Z">
        <w:r>
          <w:rPr>
            <w:lang w:val="en-US"/>
          </w:rPr>
          <w:t xml:space="preserve">a </w:t>
        </w:r>
      </w:ins>
      <w:ins w:id="368" w:author="anito" w:date="2017-08-01T00:08:36Z">
        <w:r>
          <w:rPr>
            <w:lang w:val="en-US"/>
          </w:rPr>
          <w:t>refl</w:t>
        </w:r>
      </w:ins>
      <w:ins w:id="369" w:author="anito" w:date="2017-08-01T00:08:37Z">
        <w:r>
          <w:rPr>
            <w:lang w:val="en-US"/>
          </w:rPr>
          <w:t>ex</w:t>
        </w:r>
      </w:ins>
      <w:ins w:id="370" w:author="anito" w:date="2017-08-01T00:08:39Z">
        <w:r>
          <w:rPr>
            <w:lang w:val="en-US"/>
          </w:rPr>
          <w:t>ive</w:t>
        </w:r>
      </w:ins>
      <w:ins w:id="371" w:author="anito" w:date="2017-08-01T00:08:40Z">
        <w:r>
          <w:rPr>
            <w:lang w:val="en-US"/>
          </w:rPr>
          <w:t xml:space="preserve"> </w:t>
        </w:r>
      </w:ins>
      <w:ins w:id="372" w:author="anito" w:date="2017-08-01T00:09:00Z">
        <w:r>
          <w:rPr>
            <w:lang w:val="en-US"/>
          </w:rPr>
          <w:t>thin</w:t>
        </w:r>
      </w:ins>
      <w:ins w:id="373" w:author="anito" w:date="2017-08-01T00:09:01Z">
        <w:r>
          <w:rPr>
            <w:lang w:val="en-US"/>
          </w:rPr>
          <w:t xml:space="preserve">g </w:t>
        </w:r>
      </w:ins>
      <w:ins w:id="374" w:author="anito" w:date="2017-08-01T00:09:04Z">
        <w:r>
          <w:rPr>
            <w:lang w:val="en-US"/>
          </w:rPr>
          <w:t>m</w:t>
        </w:r>
      </w:ins>
      <w:ins w:id="375" w:author="anito" w:date="2017-08-01T00:09:05Z">
        <w:r>
          <w:rPr>
            <w:lang w:val="en-US"/>
          </w:rPr>
          <w:t>any p</w:t>
        </w:r>
      </w:ins>
      <w:ins w:id="376" w:author="anito" w:date="2017-08-01T00:09:06Z">
        <w:r>
          <w:rPr>
            <w:lang w:val="en-US"/>
          </w:rPr>
          <w:t>rogram</w:t>
        </w:r>
      </w:ins>
      <w:ins w:id="377" w:author="anito" w:date="2017-08-01T00:09:07Z">
        <w:r>
          <w:rPr>
            <w:lang w:val="en-US"/>
          </w:rPr>
          <w:t>mer</w:t>
        </w:r>
      </w:ins>
      <w:ins w:id="378" w:author="anito" w:date="2017-08-01T00:09:08Z">
        <w:r>
          <w:rPr>
            <w:lang w:val="en-US"/>
          </w:rPr>
          <w:t xml:space="preserve">s </w:t>
        </w:r>
      </w:ins>
      <w:ins w:id="379" w:author="anito" w:date="2017-08-01T00:09:19Z">
        <w:r>
          <w:rPr>
            <w:lang w:val="en-US"/>
          </w:rPr>
          <w:t>want</w:t>
        </w:r>
      </w:ins>
      <w:ins w:id="380" w:author="anito" w:date="2017-08-01T00:09:20Z">
        <w:r>
          <w:rPr>
            <w:lang w:val="en-US"/>
          </w:rPr>
          <w:t xml:space="preserve"> </w:t>
        </w:r>
      </w:ins>
      <w:ins w:id="381" w:author="anito" w:date="2017-08-01T00:09:23Z">
        <w:r>
          <w:rPr>
            <w:lang w:val="en-US"/>
          </w:rPr>
          <w:t xml:space="preserve">for </w:t>
        </w:r>
      </w:ins>
      <w:ins w:id="382" w:author="anito" w:date="2017-08-01T00:09:24Z">
        <w:r>
          <w:rPr>
            <w:lang w:val="en-US"/>
          </w:rPr>
          <w:t>any</w:t>
        </w:r>
      </w:ins>
      <w:ins w:id="383" w:author="anito" w:date="2017-08-01T00:09:25Z">
        <w:r>
          <w:rPr>
            <w:lang w:val="en-US"/>
          </w:rPr>
          <w:t xml:space="preserve"> </w:t>
        </w:r>
      </w:ins>
      <w:ins w:id="384" w:author="anito" w:date="2017-08-01T00:09:27Z">
        <w:r>
          <w:rPr>
            <w:lang w:val="en-US"/>
          </w:rPr>
          <w:t>codin</w:t>
        </w:r>
      </w:ins>
      <w:ins w:id="385" w:author="anito" w:date="2017-08-01T00:09:28Z">
        <w:r>
          <w:rPr>
            <w:lang w:val="en-US"/>
          </w:rPr>
          <w:t>g they</w:t>
        </w:r>
      </w:ins>
      <w:ins w:id="386" w:author="anito" w:date="2017-08-01T00:09:29Z">
        <w:r>
          <w:rPr>
            <w:lang w:val="en-US"/>
          </w:rPr>
          <w:t xml:space="preserve"> do. </w:t>
        </w:r>
      </w:ins>
      <w:r>
        <w:t xml:space="preserve">However, the pain of configuring an IDE with Spark is not worth the investment. </w:t>
      </w:r>
      <w:ins w:id="387" w:author="anito" w:date="2017-07-31T23:37:26Z">
        <w:r>
          <w:rPr>
            <w:lang w:val="en-US"/>
          </w:rPr>
          <w:t>A</w:t>
        </w:r>
      </w:ins>
      <w:ins w:id="388" w:author="anito" w:date="2017-07-31T23:37:27Z">
        <w:r>
          <w:rPr>
            <w:lang w:val="en-US"/>
          </w:rPr>
          <w:t xml:space="preserve"> </w:t>
        </w:r>
      </w:ins>
      <w:ins w:id="389" w:author="anito" w:date="2017-07-31T23:37:48Z">
        <w:r>
          <w:rPr>
            <w:lang w:val="en-US"/>
          </w:rPr>
          <w:t>fri</w:t>
        </w:r>
      </w:ins>
      <w:ins w:id="390" w:author="anito" w:date="2017-07-31T23:37:49Z">
        <w:r>
          <w:rPr>
            <w:lang w:val="en-US"/>
          </w:rPr>
          <w:t xml:space="preserve">end </w:t>
        </w:r>
      </w:ins>
      <w:ins w:id="391" w:author="anito" w:date="2017-07-31T23:37:40Z">
        <w:r>
          <w:rPr>
            <w:lang w:val="en-US"/>
          </w:rPr>
          <w:t>of mine</w:t>
        </w:r>
      </w:ins>
      <w:ins w:id="392" w:author="anito" w:date="2017-07-31T23:37:42Z">
        <w:r>
          <w:rPr>
            <w:lang w:val="en-US"/>
          </w:rPr>
          <w:t xml:space="preserve"> </w:t>
        </w:r>
      </w:ins>
      <w:ins w:id="393" w:author="anito" w:date="2017-07-31T23:37:53Z">
        <w:r>
          <w:rPr>
            <w:lang w:val="en-US"/>
          </w:rPr>
          <w:t>once</w:t>
        </w:r>
      </w:ins>
      <w:ins w:id="394" w:author="anito" w:date="2017-07-31T23:37:54Z">
        <w:r>
          <w:rPr>
            <w:lang w:val="en-US"/>
          </w:rPr>
          <w:t xml:space="preserve"> t</w:t>
        </w:r>
      </w:ins>
      <w:ins w:id="395" w:author="anito" w:date="2017-07-31T23:37:55Z">
        <w:r>
          <w:rPr>
            <w:lang w:val="en-US"/>
          </w:rPr>
          <w:t xml:space="preserve">old </w:t>
        </w:r>
      </w:ins>
      <w:ins w:id="396" w:author="anito" w:date="2017-07-31T23:37:56Z">
        <w:r>
          <w:rPr>
            <w:lang w:val="en-US"/>
          </w:rPr>
          <w:t xml:space="preserve">me </w:t>
        </w:r>
      </w:ins>
      <w:ins w:id="397" w:author="anito" w:date="2017-07-31T23:37:57Z">
        <w:r>
          <w:rPr>
            <w:lang w:val="en-US"/>
          </w:rPr>
          <w:t xml:space="preserve">he </w:t>
        </w:r>
      </w:ins>
      <w:ins w:id="398" w:author="anito" w:date="2017-07-31T23:37:58Z">
        <w:r>
          <w:rPr>
            <w:lang w:val="en-US"/>
          </w:rPr>
          <w:t xml:space="preserve">had </w:t>
        </w:r>
      </w:ins>
      <w:ins w:id="399" w:author="anito" w:date="2017-07-31T23:38:02Z">
        <w:r>
          <w:rPr>
            <w:lang w:val="en-US"/>
          </w:rPr>
          <w:t>spen</w:t>
        </w:r>
      </w:ins>
      <w:ins w:id="400" w:author="anito" w:date="2017-07-31T23:38:03Z">
        <w:r>
          <w:rPr>
            <w:lang w:val="en-US"/>
          </w:rPr>
          <w:t xml:space="preserve">t </w:t>
        </w:r>
      </w:ins>
      <w:ins w:id="401" w:author="anito" w:date="2017-07-31T23:38:04Z">
        <w:r>
          <w:rPr>
            <w:lang w:val="en-US"/>
          </w:rPr>
          <w:t xml:space="preserve">time </w:t>
        </w:r>
      </w:ins>
      <w:ins w:id="402" w:author="anito" w:date="2017-07-31T23:41:57Z">
        <w:r>
          <w:rPr>
            <w:lang w:val="en-US"/>
          </w:rPr>
          <w:t>str</w:t>
        </w:r>
      </w:ins>
      <w:ins w:id="403" w:author="anito" w:date="2017-07-31T23:41:58Z">
        <w:r>
          <w:rPr>
            <w:lang w:val="en-US"/>
          </w:rPr>
          <w:t>uggli</w:t>
        </w:r>
      </w:ins>
      <w:ins w:id="404" w:author="anito" w:date="2017-07-31T23:41:59Z">
        <w:r>
          <w:rPr>
            <w:lang w:val="en-US"/>
          </w:rPr>
          <w:t>ng</w:t>
        </w:r>
      </w:ins>
      <w:ins w:id="405" w:author="anito" w:date="2017-07-31T23:42:00Z">
        <w:r>
          <w:rPr>
            <w:lang w:val="en-US"/>
          </w:rPr>
          <w:t xml:space="preserve"> </w:t>
        </w:r>
      </w:ins>
      <w:ins w:id="406" w:author="anito" w:date="2017-07-31T23:38:05Z">
        <w:r>
          <w:rPr>
            <w:lang w:val="en-US"/>
          </w:rPr>
          <w:t>t</w:t>
        </w:r>
      </w:ins>
      <w:ins w:id="407" w:author="anito" w:date="2017-07-31T23:38:06Z">
        <w:r>
          <w:rPr>
            <w:lang w:val="en-US"/>
          </w:rPr>
          <w:t xml:space="preserve">o </w:t>
        </w:r>
      </w:ins>
      <w:ins w:id="408" w:author="anito" w:date="2017-07-31T23:38:10Z">
        <w:r>
          <w:rPr>
            <w:lang w:val="en-US"/>
          </w:rPr>
          <w:t>s</w:t>
        </w:r>
      </w:ins>
      <w:ins w:id="409" w:author="anito" w:date="2017-07-31T23:38:11Z">
        <w:r>
          <w:rPr>
            <w:lang w:val="en-US"/>
          </w:rPr>
          <w:t>etup</w:t>
        </w:r>
      </w:ins>
      <w:ins w:id="410" w:author="anito" w:date="2017-07-31T23:38:12Z">
        <w:r>
          <w:rPr>
            <w:lang w:val="en-US"/>
          </w:rPr>
          <w:t xml:space="preserve"> an</w:t>
        </w:r>
      </w:ins>
      <w:ins w:id="411" w:author="anito" w:date="2017-07-31T23:38:13Z">
        <w:r>
          <w:rPr>
            <w:lang w:val="en-US"/>
          </w:rPr>
          <w:t xml:space="preserve"> I</w:t>
        </w:r>
      </w:ins>
      <w:ins w:id="412" w:author="anito" w:date="2017-07-31T23:38:14Z">
        <w:r>
          <w:rPr>
            <w:lang w:val="en-US"/>
          </w:rPr>
          <w:t>DE</w:t>
        </w:r>
      </w:ins>
      <w:ins w:id="413" w:author="anito" w:date="2017-07-31T23:38:15Z">
        <w:r>
          <w:rPr>
            <w:lang w:val="en-US"/>
          </w:rPr>
          <w:t xml:space="preserve"> </w:t>
        </w:r>
      </w:ins>
      <w:ins w:id="414" w:author="anito" w:date="2017-07-31T23:38:16Z">
        <w:r>
          <w:rPr>
            <w:lang w:val="en-US"/>
          </w:rPr>
          <w:t>fo</w:t>
        </w:r>
      </w:ins>
      <w:ins w:id="415" w:author="anito" w:date="2017-07-31T23:38:17Z">
        <w:r>
          <w:rPr>
            <w:lang w:val="en-US"/>
          </w:rPr>
          <w:t>r pro</w:t>
        </w:r>
      </w:ins>
      <w:ins w:id="416" w:author="anito" w:date="2017-07-31T23:38:18Z">
        <w:r>
          <w:rPr>
            <w:lang w:val="en-US"/>
          </w:rPr>
          <w:t>grammi</w:t>
        </w:r>
      </w:ins>
      <w:ins w:id="417" w:author="anito" w:date="2017-07-31T23:38:19Z">
        <w:r>
          <w:rPr>
            <w:lang w:val="en-US"/>
          </w:rPr>
          <w:t xml:space="preserve">ng in </w:t>
        </w:r>
      </w:ins>
      <w:ins w:id="418" w:author="anito" w:date="2017-07-31T23:38:21Z">
        <w:r>
          <w:rPr>
            <w:lang w:val="en-US"/>
          </w:rPr>
          <w:t>Spar</w:t>
        </w:r>
      </w:ins>
      <w:ins w:id="419" w:author="anito" w:date="2017-07-31T23:38:22Z">
        <w:r>
          <w:rPr>
            <w:lang w:val="en-US"/>
          </w:rPr>
          <w:t xml:space="preserve">k </w:t>
        </w:r>
      </w:ins>
      <w:ins w:id="420" w:author="anito" w:date="2017-07-31T23:41:50Z">
        <w:r>
          <w:rPr>
            <w:lang w:val="en-US"/>
          </w:rPr>
          <w:t>i</w:t>
        </w:r>
      </w:ins>
      <w:ins w:id="421" w:author="anito" w:date="2017-07-31T23:41:51Z">
        <w:r>
          <w:rPr>
            <w:lang w:val="en-US"/>
          </w:rPr>
          <w:t>n</w:t>
        </w:r>
      </w:ins>
      <w:ins w:id="422" w:author="anito" w:date="2017-07-31T23:41:52Z">
        <w:r>
          <w:rPr>
            <w:lang w:val="en-US"/>
          </w:rPr>
          <w:t xml:space="preserve"> vain</w:t>
        </w:r>
      </w:ins>
      <w:ins w:id="423" w:author="anito" w:date="2017-07-31T23:38:30Z">
        <w:r>
          <w:rPr>
            <w:lang w:val="en-US"/>
          </w:rPr>
          <w:t>.</w:t>
        </w:r>
      </w:ins>
      <w:ins w:id="424" w:author="anito" w:date="2017-07-31T23:38:31Z">
        <w:r>
          <w:rPr>
            <w:lang w:val="en-US"/>
          </w:rPr>
          <w:t xml:space="preserve"> </w:t>
        </w:r>
      </w:ins>
      <w:ins w:id="425" w:author="anito" w:date="2017-07-31T23:39:14Z">
        <w:r>
          <w:rPr>
            <w:lang w:val="en-US"/>
          </w:rPr>
          <w:t>I</w:t>
        </w:r>
      </w:ins>
      <w:ins w:id="426" w:author="anito" w:date="2017-07-31T23:39:15Z">
        <w:r>
          <w:rPr>
            <w:lang w:val="en-US"/>
          </w:rPr>
          <w:t>f</w:t>
        </w:r>
      </w:ins>
      <w:ins w:id="427" w:author="anito" w:date="2017-07-31T23:39:16Z">
        <w:r>
          <w:rPr>
            <w:lang w:val="en-US"/>
          </w:rPr>
          <w:t xml:space="preserve"> onl</w:t>
        </w:r>
      </w:ins>
      <w:ins w:id="428" w:author="anito" w:date="2017-07-31T23:39:17Z">
        <w:r>
          <w:rPr>
            <w:lang w:val="en-US"/>
          </w:rPr>
          <w:t xml:space="preserve">y </w:t>
        </w:r>
      </w:ins>
      <w:ins w:id="429" w:author="anito" w:date="2017-07-31T23:39:19Z">
        <w:r>
          <w:rPr>
            <w:lang w:val="en-US"/>
          </w:rPr>
          <w:t xml:space="preserve">I </w:t>
        </w:r>
      </w:ins>
      <w:ins w:id="430" w:author="anito" w:date="2017-07-31T23:39:20Z">
        <w:r>
          <w:rPr>
            <w:lang w:val="en-US"/>
          </w:rPr>
          <w:t xml:space="preserve">had </w:t>
        </w:r>
      </w:ins>
      <w:ins w:id="431" w:author="anito" w:date="2017-07-31T23:39:21Z">
        <w:r>
          <w:rPr>
            <w:lang w:val="en-US"/>
          </w:rPr>
          <w:t>met</w:t>
        </w:r>
      </w:ins>
      <w:ins w:id="432" w:author="anito" w:date="2017-07-31T23:39:22Z">
        <w:r>
          <w:rPr>
            <w:lang w:val="en-US"/>
          </w:rPr>
          <w:t xml:space="preserve"> him</w:t>
        </w:r>
      </w:ins>
      <w:ins w:id="433" w:author="anito" w:date="2017-07-31T23:39:23Z">
        <w:r>
          <w:rPr>
            <w:lang w:val="en-US"/>
          </w:rPr>
          <w:t xml:space="preserve"> be</w:t>
        </w:r>
      </w:ins>
      <w:ins w:id="434" w:author="anito" w:date="2017-07-31T23:39:24Z">
        <w:r>
          <w:rPr>
            <w:lang w:val="en-US"/>
          </w:rPr>
          <w:t xml:space="preserve">fore </w:t>
        </w:r>
      </w:ins>
      <w:ins w:id="435" w:author="anito" w:date="2017-07-31T23:39:25Z">
        <w:r>
          <w:rPr>
            <w:lang w:val="en-US"/>
          </w:rPr>
          <w:t>then</w:t>
        </w:r>
      </w:ins>
      <w:ins w:id="436" w:author="anito" w:date="2017-07-31T23:39:26Z">
        <w:r>
          <w:rPr>
            <w:lang w:val="en-US"/>
          </w:rPr>
          <w:t xml:space="preserve">. </w:t>
        </w:r>
      </w:ins>
      <w:ins w:id="437" w:author="anito" w:date="2017-07-31T23:39:27Z">
        <w:r>
          <w:rPr>
            <w:lang w:val="en-US"/>
          </w:rPr>
          <w:t>I wo</w:t>
        </w:r>
      </w:ins>
      <w:ins w:id="438" w:author="anito" w:date="2017-07-31T23:39:28Z">
        <w:r>
          <w:rPr>
            <w:lang w:val="en-US"/>
          </w:rPr>
          <w:t>uld ha</w:t>
        </w:r>
      </w:ins>
      <w:ins w:id="439" w:author="anito" w:date="2017-07-31T23:39:29Z">
        <w:r>
          <w:rPr>
            <w:lang w:val="en-US"/>
          </w:rPr>
          <w:t xml:space="preserve">ve </w:t>
        </w:r>
      </w:ins>
      <w:ins w:id="440" w:author="anito" w:date="2017-07-31T23:39:30Z">
        <w:r>
          <w:rPr>
            <w:lang w:val="en-US"/>
          </w:rPr>
          <w:t>been a</w:t>
        </w:r>
      </w:ins>
      <w:ins w:id="441" w:author="anito" w:date="2017-07-31T23:39:31Z">
        <w:r>
          <w:rPr>
            <w:lang w:val="en-US"/>
          </w:rPr>
          <w:t xml:space="preserve">ble </w:t>
        </w:r>
      </w:ins>
      <w:ins w:id="442" w:author="anito" w:date="2017-07-31T23:39:32Z">
        <w:r>
          <w:rPr>
            <w:lang w:val="en-US"/>
          </w:rPr>
          <w:t>to s</w:t>
        </w:r>
      </w:ins>
      <w:ins w:id="443" w:author="anito" w:date="2017-07-31T23:39:35Z">
        <w:r>
          <w:rPr>
            <w:lang w:val="en-US"/>
          </w:rPr>
          <w:t xml:space="preserve">hare </w:t>
        </w:r>
      </w:ins>
      <w:ins w:id="444" w:author="anito" w:date="2017-07-31T23:40:23Z">
        <w:r>
          <w:rPr>
            <w:lang w:val="en-US"/>
          </w:rPr>
          <w:t>that</w:t>
        </w:r>
      </w:ins>
      <w:ins w:id="445" w:author="anito" w:date="2017-07-31T23:40:24Z">
        <w:r>
          <w:rPr>
            <w:lang w:val="en-US"/>
          </w:rPr>
          <w:t xml:space="preserve"> </w:t>
        </w:r>
      </w:ins>
      <w:ins w:id="446" w:author="anito" w:date="2017-07-31T23:39:50Z">
        <w:r>
          <w:rPr>
            <w:lang w:val="en-US"/>
          </w:rPr>
          <w:t>all</w:t>
        </w:r>
      </w:ins>
      <w:ins w:id="447" w:author="anito" w:date="2017-07-31T23:39:51Z">
        <w:r>
          <w:rPr>
            <w:lang w:val="en-US"/>
          </w:rPr>
          <w:t xml:space="preserve"> </w:t>
        </w:r>
      </w:ins>
      <w:ins w:id="448" w:author="anito" w:date="2017-07-31T23:39:56Z">
        <w:r>
          <w:rPr>
            <w:lang w:val="en-US"/>
          </w:rPr>
          <w:t>t</w:t>
        </w:r>
      </w:ins>
      <w:ins w:id="449" w:author="anito" w:date="2017-07-31T23:39:57Z">
        <w:r>
          <w:rPr>
            <w:lang w:val="en-US"/>
          </w:rPr>
          <w:t>h</w:t>
        </w:r>
      </w:ins>
      <w:ins w:id="450" w:author="anito" w:date="2017-07-31T23:39:58Z">
        <w:r>
          <w:rPr>
            <w:lang w:val="en-US"/>
          </w:rPr>
          <w:t>e</w:t>
        </w:r>
      </w:ins>
      <w:del w:id="451" w:author="anito" w:date="2017-07-31T23:39:42Z">
        <w:r>
          <w:rPr/>
          <w:delText>A</w:delText>
        </w:r>
      </w:del>
      <w:del w:id="452" w:author="anito" w:date="2017-07-31T23:39:41Z">
        <w:r>
          <w:rPr/>
          <w:delText>ny</w:delText>
        </w:r>
      </w:del>
      <w:r>
        <w:t xml:space="preserve"> programming I did in Spark </w:t>
      </w:r>
      <w:ins w:id="453" w:author="anito" w:date="2017-07-31T23:40:10Z">
        <w:r>
          <w:rPr>
            <w:lang w:val="en-US"/>
          </w:rPr>
          <w:t>f</w:t>
        </w:r>
      </w:ins>
      <w:ins w:id="454" w:author="anito" w:date="2017-07-31T23:40:11Z">
        <w:r>
          <w:rPr>
            <w:lang w:val="en-US"/>
          </w:rPr>
          <w:t>o</w:t>
        </w:r>
      </w:ins>
      <w:ins w:id="455" w:author="anito" w:date="2017-07-31T23:40:12Z">
        <w:r>
          <w:rPr>
            <w:lang w:val="en-US"/>
          </w:rPr>
          <w:t>r</w:t>
        </w:r>
      </w:ins>
      <w:ins w:id="456" w:author="anito" w:date="2017-07-31T23:40:13Z">
        <w:r>
          <w:rPr>
            <w:lang w:val="en-US"/>
          </w:rPr>
          <w:t xml:space="preserve"> my </w:t>
        </w:r>
      </w:ins>
      <w:ins w:id="457" w:author="anito" w:date="2017-07-31T23:40:14Z">
        <w:r>
          <w:rPr>
            <w:lang w:val="en-US"/>
          </w:rPr>
          <w:t>resea</w:t>
        </w:r>
      </w:ins>
      <w:ins w:id="458" w:author="anito" w:date="2017-07-31T23:40:15Z">
        <w:r>
          <w:rPr>
            <w:lang w:val="en-US"/>
          </w:rPr>
          <w:t xml:space="preserve">rch </w:t>
        </w:r>
      </w:ins>
      <w:r>
        <w:t>was either in the shell or a Jupyter notebook. The latter being used the majority of the time</w:t>
      </w:r>
      <w:ins w:id="459" w:author="anito" w:date="2017-07-31T23:42:33Z">
        <w:r>
          <w:rPr>
            <w:lang w:val="en-US"/>
          </w:rPr>
          <w:t xml:space="preserve"> and</w:t>
        </w:r>
      </w:ins>
      <w:ins w:id="460" w:author="anito" w:date="2017-07-31T23:42:34Z">
        <w:r>
          <w:rPr>
            <w:lang w:val="en-US"/>
          </w:rPr>
          <w:t xml:space="preserve"> so a</w:t>
        </w:r>
      </w:ins>
      <w:ins w:id="461" w:author="anito" w:date="2017-07-31T23:42:35Z">
        <w:r>
          <w:rPr>
            <w:lang w:val="en-US"/>
          </w:rPr>
          <w:t>nd I</w:t>
        </w:r>
      </w:ins>
      <w:ins w:id="462" w:author="anito" w:date="2017-07-31T23:42:36Z">
        <w:r>
          <w:rPr>
            <w:lang w:val="en-US"/>
          </w:rPr>
          <w:t>DE</w:t>
        </w:r>
      </w:ins>
      <w:ins w:id="463" w:author="anito" w:date="2017-07-31T23:42:37Z">
        <w:r>
          <w:rPr>
            <w:lang w:val="en-US"/>
          </w:rPr>
          <w:t xml:space="preserve"> </w:t>
        </w:r>
      </w:ins>
      <w:ins w:id="464" w:author="anito" w:date="2017-07-31T23:42:38Z">
        <w:r>
          <w:rPr>
            <w:lang w:val="en-US"/>
          </w:rPr>
          <w:t>wa</w:t>
        </w:r>
      </w:ins>
      <w:ins w:id="465" w:author="anito" w:date="2017-07-31T23:42:39Z">
        <w:r>
          <w:rPr>
            <w:lang w:val="en-US"/>
          </w:rPr>
          <w:t>s</w:t>
        </w:r>
      </w:ins>
      <w:ins w:id="466" w:author="anito" w:date="2017-07-31T23:42:40Z">
        <w:r>
          <w:rPr>
            <w:lang w:val="en-US"/>
          </w:rPr>
          <w:t xml:space="preserve"> </w:t>
        </w:r>
      </w:ins>
      <w:ins w:id="467" w:author="anito" w:date="2017-07-31T23:42:41Z">
        <w:r>
          <w:rPr>
            <w:lang w:val="en-US"/>
          </w:rPr>
          <w:t>comp</w:t>
        </w:r>
      </w:ins>
      <w:ins w:id="468" w:author="anito" w:date="2017-07-31T23:42:42Z">
        <w:r>
          <w:rPr>
            <w:lang w:val="en-US"/>
          </w:rPr>
          <w:t>letely</w:t>
        </w:r>
      </w:ins>
      <w:ins w:id="469" w:author="anito" w:date="2017-07-31T23:42:43Z">
        <w:r>
          <w:rPr>
            <w:lang w:val="en-US"/>
          </w:rPr>
          <w:t xml:space="preserve"> une</w:t>
        </w:r>
      </w:ins>
      <w:ins w:id="470" w:author="anito" w:date="2017-07-31T23:42:44Z">
        <w:r>
          <w:rPr>
            <w:lang w:val="en-US"/>
          </w:rPr>
          <w:t>ce</w:t>
        </w:r>
      </w:ins>
      <w:ins w:id="471" w:author="anito" w:date="2017-07-31T23:42:45Z">
        <w:r>
          <w:rPr>
            <w:lang w:val="en-US"/>
          </w:rPr>
          <w:t>ss</w:t>
        </w:r>
      </w:ins>
      <w:ins w:id="472" w:author="anito" w:date="2017-07-31T23:42:46Z">
        <w:r>
          <w:rPr>
            <w:lang w:val="en-US"/>
          </w:rPr>
          <w:t>ary</w:t>
        </w:r>
      </w:ins>
      <w:r>
        <w:t>.</w:t>
      </w:r>
      <w:ins w:id="473" w:author="anito" w:date="2017-08-01T00:10:04Z">
        <w:r>
          <w:rPr>
            <w:lang w:val="en-US"/>
          </w:rPr>
          <w:t xml:space="preserve"> </w:t>
        </w:r>
      </w:ins>
      <w:ins w:id="474" w:author="anito" w:date="2017-08-01T00:10:05Z">
        <w:r>
          <w:rPr>
            <w:lang w:val="en-US"/>
          </w:rPr>
          <w:t>Al</w:t>
        </w:r>
      </w:ins>
      <w:ins w:id="475" w:author="anito" w:date="2017-08-01T00:10:06Z">
        <w:r>
          <w:rPr>
            <w:lang w:val="en-US"/>
          </w:rPr>
          <w:t>thoug</w:t>
        </w:r>
      </w:ins>
      <w:ins w:id="476" w:author="anito" w:date="2017-08-01T00:10:07Z">
        <w:r>
          <w:rPr>
            <w:lang w:val="en-US"/>
          </w:rPr>
          <w:t xml:space="preserve">h, </w:t>
        </w:r>
      </w:ins>
      <w:ins w:id="477" w:author="anito" w:date="2017-08-01T00:10:08Z">
        <w:r>
          <w:rPr>
            <w:lang w:val="en-US"/>
          </w:rPr>
          <w:t>ev</w:t>
        </w:r>
      </w:ins>
      <w:ins w:id="478" w:author="anito" w:date="2017-08-01T00:10:10Z">
        <w:r>
          <w:rPr>
            <w:lang w:val="en-US"/>
          </w:rPr>
          <w:t>er</w:t>
        </w:r>
      </w:ins>
      <w:ins w:id="479" w:author="anito" w:date="2017-08-01T00:10:11Z">
        <w:r>
          <w:rPr>
            <w:lang w:val="en-US"/>
          </w:rPr>
          <w:t>y</w:t>
        </w:r>
      </w:ins>
      <w:ins w:id="480" w:author="anito" w:date="2017-08-01T00:10:12Z">
        <w:r>
          <w:rPr>
            <w:lang w:val="en-US"/>
          </w:rPr>
          <w:t xml:space="preserve"> onc</w:t>
        </w:r>
      </w:ins>
      <w:ins w:id="481" w:author="anito" w:date="2017-08-01T00:10:13Z">
        <w:r>
          <w:rPr>
            <w:lang w:val="en-US"/>
          </w:rPr>
          <w:t>e in a</w:t>
        </w:r>
      </w:ins>
      <w:ins w:id="482" w:author="anito" w:date="2017-08-01T00:10:14Z">
        <w:r>
          <w:rPr>
            <w:lang w:val="en-US"/>
          </w:rPr>
          <w:t xml:space="preserve"> whi</w:t>
        </w:r>
      </w:ins>
      <w:ins w:id="483" w:author="anito" w:date="2017-08-01T00:10:15Z">
        <w:r>
          <w:rPr>
            <w:lang w:val="en-US"/>
          </w:rPr>
          <w:t>le I</w:t>
        </w:r>
      </w:ins>
      <w:ins w:id="484" w:author="anito" w:date="2017-08-01T00:10:16Z">
        <w:r>
          <w:rPr>
            <w:lang w:val="en-US"/>
          </w:rPr>
          <w:t xml:space="preserve"> wou</w:t>
        </w:r>
      </w:ins>
      <w:ins w:id="485" w:author="anito" w:date="2017-08-01T00:10:17Z">
        <w:r>
          <w:rPr>
            <w:lang w:val="en-US"/>
          </w:rPr>
          <w:t>ld g</w:t>
        </w:r>
      </w:ins>
      <w:ins w:id="486" w:author="anito" w:date="2017-08-01T00:10:18Z">
        <w:r>
          <w:rPr>
            <w:lang w:val="en-US"/>
          </w:rPr>
          <w:t xml:space="preserve">o </w:t>
        </w:r>
      </w:ins>
      <w:ins w:id="487" w:author="anito" w:date="2017-08-01T00:10:19Z">
        <w:r>
          <w:rPr>
            <w:lang w:val="en-US"/>
          </w:rPr>
          <w:t>ol</w:t>
        </w:r>
      </w:ins>
      <w:ins w:id="488" w:author="anito" w:date="2017-08-01T00:10:20Z">
        <w:r>
          <w:rPr>
            <w:lang w:val="en-US"/>
          </w:rPr>
          <w:t>d sc</w:t>
        </w:r>
      </w:ins>
      <w:ins w:id="489" w:author="anito" w:date="2017-08-01T00:10:21Z">
        <w:r>
          <w:rPr>
            <w:lang w:val="en-US"/>
          </w:rPr>
          <w:t xml:space="preserve">hool </w:t>
        </w:r>
      </w:ins>
      <w:ins w:id="490" w:author="anito" w:date="2017-08-01T00:10:22Z">
        <w:r>
          <w:rPr>
            <w:lang w:val="en-US"/>
          </w:rPr>
          <w:t xml:space="preserve">and </w:t>
        </w:r>
      </w:ins>
      <w:ins w:id="491" w:author="anito" w:date="2017-08-01T00:10:23Z">
        <w:r>
          <w:rPr>
            <w:lang w:val="en-US"/>
          </w:rPr>
          <w:t>jus</w:t>
        </w:r>
      </w:ins>
      <w:ins w:id="492" w:author="anito" w:date="2017-08-01T00:10:24Z">
        <w:r>
          <w:rPr>
            <w:lang w:val="en-US"/>
          </w:rPr>
          <w:t xml:space="preserve">t </w:t>
        </w:r>
      </w:ins>
      <w:ins w:id="493" w:author="anito" w:date="2017-08-01T00:10:26Z">
        <w:r>
          <w:rPr>
            <w:lang w:val="en-US"/>
          </w:rPr>
          <w:t>u</w:t>
        </w:r>
      </w:ins>
      <w:ins w:id="494" w:author="anito" w:date="2017-08-01T00:10:27Z">
        <w:r>
          <w:rPr>
            <w:lang w:val="en-US"/>
          </w:rPr>
          <w:t>se</w:t>
        </w:r>
      </w:ins>
      <w:ins w:id="495" w:author="anito" w:date="2017-08-01T00:10:42Z">
        <w:r>
          <w:rPr>
            <w:lang w:val="en-US"/>
          </w:rPr>
          <w:t xml:space="preserve"> vi</w:t>
        </w:r>
      </w:ins>
      <w:ins w:id="496" w:author="anito" w:date="2017-08-01T00:10:43Z">
        <w:r>
          <w:rPr>
            <w:lang w:val="en-US"/>
          </w:rPr>
          <w:t>,</w:t>
        </w:r>
      </w:ins>
      <w:ins w:id="497" w:author="anito" w:date="2017-08-01T00:10:27Z">
        <w:r>
          <w:rPr>
            <w:lang w:val="en-US"/>
          </w:rPr>
          <w:t xml:space="preserve"> </w:t>
        </w:r>
      </w:ins>
      <w:ins w:id="498" w:author="anito" w:date="2017-08-01T00:10:29Z">
        <w:r>
          <w:rPr>
            <w:lang w:val="en-US"/>
          </w:rPr>
          <w:t>a co</w:t>
        </w:r>
      </w:ins>
      <w:ins w:id="499" w:author="anito" w:date="2017-08-01T00:10:30Z">
        <w:r>
          <w:rPr>
            <w:lang w:val="en-US"/>
          </w:rPr>
          <w:t>mmand</w:t>
        </w:r>
      </w:ins>
      <w:ins w:id="500" w:author="anito" w:date="2017-08-01T00:10:31Z">
        <w:r>
          <w:rPr>
            <w:lang w:val="en-US"/>
          </w:rPr>
          <w:t xml:space="preserve"> l</w:t>
        </w:r>
      </w:ins>
      <w:ins w:id="501" w:author="anito" w:date="2017-08-01T00:10:32Z">
        <w:r>
          <w:rPr>
            <w:lang w:val="en-US"/>
          </w:rPr>
          <w:t xml:space="preserve">ine </w:t>
        </w:r>
      </w:ins>
      <w:ins w:id="502" w:author="anito" w:date="2017-08-01T00:10:34Z">
        <w:r>
          <w:rPr>
            <w:lang w:val="en-US"/>
          </w:rPr>
          <w:t>edi</w:t>
        </w:r>
      </w:ins>
      <w:ins w:id="503" w:author="anito" w:date="2017-08-01T00:10:35Z">
        <w:r>
          <w:rPr>
            <w:lang w:val="en-US"/>
          </w:rPr>
          <w:t>tor</w:t>
        </w:r>
      </w:ins>
      <w:ins w:id="504" w:author="anito" w:date="2017-08-01T00:12:16Z">
        <w:r>
          <w:rPr>
            <w:lang w:val="en-US"/>
          </w:rPr>
          <w:t>,</w:t>
        </w:r>
      </w:ins>
      <w:ins w:id="505" w:author="anito" w:date="2017-08-01T00:10:36Z">
        <w:r>
          <w:rPr>
            <w:lang w:val="en-US"/>
          </w:rPr>
          <w:t xml:space="preserve"> to</w:t>
        </w:r>
      </w:ins>
      <w:ins w:id="506" w:author="anito" w:date="2017-08-01T00:10:37Z">
        <w:r>
          <w:rPr>
            <w:lang w:val="en-US"/>
          </w:rPr>
          <w:t xml:space="preserve"> co</w:t>
        </w:r>
      </w:ins>
      <w:ins w:id="507" w:author="anito" w:date="2017-08-01T00:10:38Z">
        <w:r>
          <w:rPr>
            <w:lang w:val="en-US"/>
          </w:rPr>
          <w:t>de.</w:t>
        </w:r>
      </w:ins>
    </w:p>
    <w:p>
      <w:pPr>
        <w:contextualSpacing w:val="0"/>
        <w:rPr>
          <w:ins w:id="508" w:author="anito" w:date="2017-07-31T23:56:59Z"/>
        </w:rPr>
      </w:pPr>
      <w:ins w:id="509" w:author="anito" w:date="2017-07-31T23:57:23Z">
        <w:r>
          <w:rPr>
            <w:lang w:val="en-US"/>
          </w:rPr>
          <w:t>4</w:t>
        </w:r>
      </w:ins>
      <w:ins w:id="510" w:author="anito" w:date="2017-07-31T23:56:59Z">
        <w:r>
          <w:rPr/>
          <w:t xml:space="preserve">. Don’t know Scala? Start learning Spark in the language you </w:t>
        </w:r>
      </w:ins>
      <w:ins w:id="511" w:author="anito" w:date="2017-07-31T23:56:59Z">
        <w:r>
          <w:rPr>
            <w:i/>
          </w:rPr>
          <w:t>do</w:t>
        </w:r>
      </w:ins>
      <w:ins w:id="512" w:author="anito" w:date="2017-07-31T23:56:59Z">
        <w:r>
          <w:rPr/>
          <w:t xml:space="preserve"> know - whether it be Java, Python, or R. In Spark versions 2.0+, a lot of additional support was added for R, namely in the form of SparkR and sparklyr.</w:t>
        </w:r>
      </w:ins>
      <w:ins w:id="513" w:author="anito" w:date="2017-08-01T00:12:32Z">
        <w:r>
          <w:rPr>
            <w:lang w:val="en-US"/>
          </w:rPr>
          <w:t xml:space="preserve"> </w:t>
        </w:r>
      </w:ins>
      <w:ins w:id="514" w:author="anito" w:date="2017-08-01T00:12:33Z">
        <w:r>
          <w:rPr>
            <w:lang w:val="en-US"/>
          </w:rPr>
          <w:t xml:space="preserve">A </w:t>
        </w:r>
      </w:ins>
      <w:ins w:id="515" w:author="anito" w:date="2017-08-01T00:12:34Z">
        <w:r>
          <w:rPr>
            <w:lang w:val="en-US"/>
          </w:rPr>
          <w:t xml:space="preserve">lot </w:t>
        </w:r>
      </w:ins>
      <w:ins w:id="516" w:author="anito" w:date="2017-08-01T00:12:35Z">
        <w:r>
          <w:rPr>
            <w:lang w:val="en-US"/>
          </w:rPr>
          <w:t>of pe</w:t>
        </w:r>
      </w:ins>
      <w:ins w:id="517" w:author="anito" w:date="2017-08-01T00:12:36Z">
        <w:r>
          <w:rPr>
            <w:lang w:val="en-US"/>
          </w:rPr>
          <w:t xml:space="preserve">ople </w:t>
        </w:r>
      </w:ins>
      <w:ins w:id="518" w:author="anito" w:date="2017-08-01T00:12:49Z">
        <w:r>
          <w:rPr>
            <w:lang w:val="en-US"/>
          </w:rPr>
          <w:t>a</w:t>
        </w:r>
      </w:ins>
      <w:ins w:id="519" w:author="anito" w:date="2017-08-01T00:12:50Z">
        <w:r>
          <w:rPr>
            <w:lang w:val="en-US"/>
          </w:rPr>
          <w:t>re</w:t>
        </w:r>
      </w:ins>
      <w:ins w:id="520" w:author="anito" w:date="2017-08-01T00:12:51Z">
        <w:r>
          <w:rPr>
            <w:lang w:val="en-US"/>
          </w:rPr>
          <w:t xml:space="preserve"> i</w:t>
        </w:r>
      </w:ins>
      <w:ins w:id="521" w:author="anito" w:date="2017-08-01T00:12:57Z">
        <w:r>
          <w:rPr>
            <w:lang w:val="en-US"/>
          </w:rPr>
          <w:t>nt</w:t>
        </w:r>
      </w:ins>
      <w:ins w:id="522" w:author="anito" w:date="2017-08-01T00:12:58Z">
        <w:r>
          <w:rPr>
            <w:lang w:val="en-US"/>
          </w:rPr>
          <w:t>imid</w:t>
        </w:r>
      </w:ins>
      <w:ins w:id="523" w:author="anito" w:date="2017-08-01T00:12:59Z">
        <w:r>
          <w:rPr>
            <w:lang w:val="en-US"/>
          </w:rPr>
          <w:t>ated</w:t>
        </w:r>
      </w:ins>
      <w:ins w:id="524" w:author="anito" w:date="2017-08-01T00:13:00Z">
        <w:r>
          <w:rPr>
            <w:lang w:val="en-US"/>
          </w:rPr>
          <w:t xml:space="preserve"> b</w:t>
        </w:r>
      </w:ins>
      <w:ins w:id="525" w:author="anito" w:date="2017-08-01T00:13:01Z">
        <w:r>
          <w:rPr>
            <w:lang w:val="en-US"/>
          </w:rPr>
          <w:t xml:space="preserve">y </w:t>
        </w:r>
      </w:ins>
      <w:ins w:id="526" w:author="anito" w:date="2017-08-01T00:13:04Z">
        <w:r>
          <w:rPr>
            <w:lang w:val="en-US"/>
          </w:rPr>
          <w:t>t</w:t>
        </w:r>
      </w:ins>
      <w:ins w:id="527" w:author="anito" w:date="2017-08-01T00:13:05Z">
        <w:r>
          <w:rPr>
            <w:lang w:val="en-US"/>
          </w:rPr>
          <w:t xml:space="preserve">he </w:t>
        </w:r>
      </w:ins>
      <w:ins w:id="528" w:author="anito" w:date="2017-08-01T00:13:06Z">
        <w:r>
          <w:rPr>
            <w:lang w:val="en-US"/>
          </w:rPr>
          <w:t>Spark</w:t>
        </w:r>
      </w:ins>
      <w:ins w:id="529" w:author="anito" w:date="2017-08-01T00:13:07Z">
        <w:r>
          <w:rPr>
            <w:lang w:val="en-US"/>
          </w:rPr>
          <w:t xml:space="preserve"> lear</w:t>
        </w:r>
      </w:ins>
      <w:ins w:id="530" w:author="anito" w:date="2017-08-01T00:13:08Z">
        <w:r>
          <w:rPr>
            <w:lang w:val="en-US"/>
          </w:rPr>
          <w:t xml:space="preserve">ning </w:t>
        </w:r>
      </w:ins>
      <w:ins w:id="531" w:author="anito" w:date="2017-08-01T00:13:09Z">
        <w:r>
          <w:rPr>
            <w:lang w:val="en-US"/>
          </w:rPr>
          <w:t>curv</w:t>
        </w:r>
      </w:ins>
      <w:ins w:id="532" w:author="anito" w:date="2017-08-01T00:13:10Z">
        <w:r>
          <w:rPr>
            <w:lang w:val="en-US"/>
          </w:rPr>
          <w:t>e</w:t>
        </w:r>
      </w:ins>
      <w:ins w:id="533" w:author="anito" w:date="2017-08-01T00:13:50Z">
        <w:r>
          <w:rPr>
            <w:lang w:val="en-US"/>
          </w:rPr>
          <w:t>, but</w:t>
        </w:r>
      </w:ins>
      <w:ins w:id="534" w:author="anito" w:date="2017-08-01T00:13:51Z">
        <w:r>
          <w:rPr>
            <w:lang w:val="en-US"/>
          </w:rPr>
          <w:t xml:space="preserve"> lang</w:t>
        </w:r>
      </w:ins>
      <w:ins w:id="535" w:author="anito" w:date="2017-08-01T00:13:55Z">
        <w:r>
          <w:rPr>
            <w:lang w:val="en-US"/>
          </w:rPr>
          <w:t xml:space="preserve">uage </w:t>
        </w:r>
      </w:ins>
      <w:ins w:id="536" w:author="anito" w:date="2017-08-01T00:13:57Z">
        <w:r>
          <w:rPr>
            <w:lang w:val="en-US"/>
          </w:rPr>
          <w:t>do</w:t>
        </w:r>
      </w:ins>
      <w:ins w:id="537" w:author="anito" w:date="2017-08-01T00:13:58Z">
        <w:r>
          <w:rPr>
            <w:lang w:val="en-US"/>
          </w:rPr>
          <w:t>es not</w:t>
        </w:r>
      </w:ins>
      <w:ins w:id="538" w:author="anito" w:date="2017-08-01T00:13:59Z">
        <w:r>
          <w:rPr>
            <w:lang w:val="en-US"/>
          </w:rPr>
          <w:t xml:space="preserve"> ha</w:t>
        </w:r>
      </w:ins>
      <w:ins w:id="539" w:author="anito" w:date="2017-08-01T00:14:00Z">
        <w:r>
          <w:rPr>
            <w:lang w:val="en-US"/>
          </w:rPr>
          <w:t>ve to b</w:t>
        </w:r>
      </w:ins>
      <w:ins w:id="540" w:author="anito" w:date="2017-08-01T00:14:01Z">
        <w:r>
          <w:rPr>
            <w:lang w:val="en-US"/>
          </w:rPr>
          <w:t xml:space="preserve">e a </w:t>
        </w:r>
      </w:ins>
      <w:ins w:id="541" w:author="anito" w:date="2017-08-01T00:14:02Z">
        <w:r>
          <w:rPr>
            <w:lang w:val="en-US"/>
          </w:rPr>
          <w:t>bar</w:t>
        </w:r>
      </w:ins>
      <w:ins w:id="542" w:author="anito" w:date="2017-08-01T00:14:03Z">
        <w:r>
          <w:rPr>
            <w:lang w:val="en-US"/>
          </w:rPr>
          <w:t>rier</w:t>
        </w:r>
      </w:ins>
      <w:ins w:id="543" w:author="anito" w:date="2017-08-01T00:14:04Z">
        <w:r>
          <w:rPr>
            <w:lang w:val="en-US"/>
          </w:rPr>
          <w:t xml:space="preserve"> into </w:t>
        </w:r>
      </w:ins>
      <w:ins w:id="544" w:author="anito" w:date="2017-08-01T00:14:05Z">
        <w:r>
          <w:rPr>
            <w:lang w:val="en-US"/>
          </w:rPr>
          <w:t>ent</w:t>
        </w:r>
      </w:ins>
      <w:ins w:id="545" w:author="anito" w:date="2017-08-01T00:14:06Z">
        <w:r>
          <w:rPr>
            <w:lang w:val="en-US"/>
          </w:rPr>
          <w:t>ry</w:t>
        </w:r>
      </w:ins>
      <w:ins w:id="546" w:author="anito" w:date="2017-08-01T00:14:07Z">
        <w:r>
          <w:rPr>
            <w:lang w:val="en-US"/>
          </w:rPr>
          <w:t>.</w:t>
        </w:r>
      </w:ins>
      <w:ins w:id="547" w:author="anito" w:date="2017-08-01T00:14:09Z">
        <w:r>
          <w:rPr>
            <w:lang w:val="en-US"/>
          </w:rPr>
          <w:t xml:space="preserve"> One</w:t>
        </w:r>
      </w:ins>
      <w:ins w:id="548" w:author="anito" w:date="2017-08-01T00:14:10Z">
        <w:r>
          <w:rPr>
            <w:lang w:val="en-US"/>
          </w:rPr>
          <w:t xml:space="preserve"> </w:t>
        </w:r>
      </w:ins>
      <w:ins w:id="549" w:author="anito" w:date="2017-08-01T00:14:12Z">
        <w:r>
          <w:rPr>
            <w:lang w:val="en-US"/>
          </w:rPr>
          <w:t xml:space="preserve">of </w:t>
        </w:r>
      </w:ins>
      <w:ins w:id="550" w:author="anito" w:date="2017-08-01T00:14:36Z">
        <w:r>
          <w:rPr>
            <w:lang w:val="en-US"/>
          </w:rPr>
          <w:t xml:space="preserve">the </w:t>
        </w:r>
      </w:ins>
      <w:ins w:id="551" w:author="anito" w:date="2017-08-01T00:14:13Z">
        <w:r>
          <w:rPr>
            <w:lang w:val="en-US"/>
          </w:rPr>
          <w:t>S</w:t>
        </w:r>
      </w:ins>
      <w:ins w:id="552" w:author="anito" w:date="2017-08-01T00:14:14Z">
        <w:r>
          <w:rPr>
            <w:lang w:val="en-US"/>
          </w:rPr>
          <w:t>park</w:t>
        </w:r>
      </w:ins>
      <w:ins w:id="553" w:author="anito" w:date="2017-08-01T00:14:42Z">
        <w:r>
          <w:rPr>
            <w:lang w:val="en-US"/>
          </w:rPr>
          <w:t xml:space="preserve"> </w:t>
        </w:r>
      </w:ins>
      <w:ins w:id="554" w:author="anito" w:date="2017-08-01T00:15:07Z">
        <w:r>
          <w:rPr>
            <w:lang w:val="en-US"/>
          </w:rPr>
          <w:t>c</w:t>
        </w:r>
      </w:ins>
      <w:ins w:id="555" w:author="anito" w:date="2017-08-01T00:15:08Z">
        <w:r>
          <w:rPr>
            <w:lang w:val="en-US"/>
          </w:rPr>
          <w:t xml:space="preserve">ore </w:t>
        </w:r>
      </w:ins>
      <w:ins w:id="556" w:author="anito" w:date="2017-08-01T00:14:43Z">
        <w:r>
          <w:rPr>
            <w:lang w:val="en-US"/>
          </w:rPr>
          <w:t>dev</w:t>
        </w:r>
      </w:ins>
      <w:ins w:id="557" w:author="anito" w:date="2017-08-01T00:14:44Z">
        <w:r>
          <w:rPr>
            <w:lang w:val="en-US"/>
          </w:rPr>
          <w:t>elop</w:t>
        </w:r>
      </w:ins>
      <w:ins w:id="558" w:author="anito" w:date="2017-08-01T00:14:45Z">
        <w:r>
          <w:rPr>
            <w:lang w:val="en-US"/>
          </w:rPr>
          <w:t>er</w:t>
        </w:r>
      </w:ins>
      <w:ins w:id="559" w:author="anito" w:date="2017-08-01T00:14:15Z">
        <w:r>
          <w:rPr>
            <w:rFonts w:hint="default"/>
            <w:lang w:val="en-US"/>
          </w:rPr>
          <w:t>s</w:t>
        </w:r>
      </w:ins>
      <w:ins w:id="560" w:author="anito" w:date="2017-08-01T00:15:11Z">
        <w:r>
          <w:rPr>
            <w:rFonts w:hint="default"/>
            <w:lang w:val="en-US"/>
          </w:rPr>
          <w:t>’</w:t>
        </w:r>
      </w:ins>
      <w:ins w:id="561" w:author="anito" w:date="2017-08-01T00:14:16Z">
        <w:r>
          <w:rPr>
            <w:rFonts w:hint="default"/>
            <w:lang w:val="en-US"/>
          </w:rPr>
          <w:t xml:space="preserve"> </w:t>
        </w:r>
      </w:ins>
      <w:ins w:id="562" w:author="anito" w:date="2017-08-01T00:14:31Z">
        <w:r>
          <w:rPr>
            <w:rFonts w:hint="default"/>
            <w:lang w:val="en-US"/>
          </w:rPr>
          <w:t>mantra</w:t>
        </w:r>
      </w:ins>
      <w:ins w:id="563" w:author="anito" w:date="2017-08-01T00:14:32Z">
        <w:r>
          <w:rPr>
            <w:rFonts w:hint="default"/>
            <w:lang w:val="en-US"/>
          </w:rPr>
          <w:t xml:space="preserve"> </w:t>
        </w:r>
      </w:ins>
      <w:ins w:id="564" w:author="anito" w:date="2017-08-01T00:14:19Z">
        <w:r>
          <w:rPr>
            <w:rFonts w:hint="default"/>
            <w:lang w:val="en-US"/>
          </w:rPr>
          <w:t xml:space="preserve">is </w:t>
        </w:r>
      </w:ins>
      <w:ins w:id="565" w:author="anito" w:date="2017-08-01T00:14:20Z">
        <w:r>
          <w:rPr>
            <w:rFonts w:hint="default"/>
            <w:lang w:val="en-US"/>
          </w:rPr>
          <w:t>to de</w:t>
        </w:r>
      </w:ins>
      <w:ins w:id="566" w:author="anito" w:date="2017-08-01T00:14:21Z">
        <w:r>
          <w:rPr>
            <w:rFonts w:hint="default"/>
            <w:lang w:val="en-US"/>
          </w:rPr>
          <w:t>moc</w:t>
        </w:r>
      </w:ins>
      <w:ins w:id="567" w:author="anito" w:date="2017-08-01T00:14:22Z">
        <w:r>
          <w:rPr>
            <w:rFonts w:hint="default"/>
            <w:lang w:val="en-US"/>
          </w:rPr>
          <w:t>at</w:t>
        </w:r>
      </w:ins>
      <w:ins w:id="568" w:author="anito" w:date="2017-08-01T00:14:23Z">
        <w:r>
          <w:rPr>
            <w:rFonts w:hint="default"/>
            <w:lang w:val="en-US"/>
          </w:rPr>
          <w:t>iz</w:t>
        </w:r>
      </w:ins>
      <w:ins w:id="569" w:author="anito" w:date="2017-08-01T00:14:24Z">
        <w:r>
          <w:rPr>
            <w:rFonts w:hint="default"/>
            <w:lang w:val="en-US"/>
          </w:rPr>
          <w:t xml:space="preserve">e </w:t>
        </w:r>
      </w:ins>
      <w:ins w:id="570" w:author="anito" w:date="2017-08-01T00:14:25Z">
        <w:r>
          <w:rPr>
            <w:rFonts w:hint="default"/>
            <w:lang w:val="en-US"/>
          </w:rPr>
          <w:t>data</w:t>
        </w:r>
      </w:ins>
      <w:ins w:id="571" w:author="anito" w:date="2017-08-01T00:15:27Z">
        <w:r>
          <w:rPr>
            <w:rFonts w:hint="default"/>
            <w:lang w:val="en-US"/>
          </w:rPr>
          <w:t xml:space="preserve"> </w:t>
        </w:r>
      </w:ins>
      <w:ins w:id="572" w:author="anito" w:date="2017-08-01T00:16:41Z">
        <w:r>
          <w:rPr>
            <w:rFonts w:hint="default"/>
            <w:lang w:val="en-US"/>
          </w:rPr>
          <w:t>scien</w:t>
        </w:r>
      </w:ins>
      <w:ins w:id="573" w:author="anito" w:date="2017-08-01T00:16:42Z">
        <w:r>
          <w:rPr>
            <w:rFonts w:hint="default"/>
            <w:lang w:val="en-US"/>
          </w:rPr>
          <w:t xml:space="preserve">ce </w:t>
        </w:r>
      </w:ins>
      <w:ins w:id="574" w:author="anito" w:date="2017-08-01T00:15:27Z">
        <w:r>
          <w:rPr>
            <w:rFonts w:hint="default"/>
            <w:lang w:val="en-US"/>
          </w:rPr>
          <w:t>so i</w:t>
        </w:r>
      </w:ins>
      <w:ins w:id="575" w:author="anito" w:date="2017-08-01T00:15:28Z">
        <w:r>
          <w:rPr>
            <w:rFonts w:hint="default"/>
            <w:lang w:val="en-US"/>
          </w:rPr>
          <w:t>t is no</w:t>
        </w:r>
      </w:ins>
      <w:ins w:id="576" w:author="anito" w:date="2017-08-01T00:15:29Z">
        <w:r>
          <w:rPr>
            <w:rFonts w:hint="default"/>
            <w:lang w:val="en-US"/>
          </w:rPr>
          <w:t>t ju</w:t>
        </w:r>
      </w:ins>
      <w:ins w:id="577" w:author="anito" w:date="2017-08-01T00:15:30Z">
        <w:r>
          <w:rPr>
            <w:rFonts w:hint="default"/>
            <w:lang w:val="en-US"/>
          </w:rPr>
          <w:t xml:space="preserve">st for </w:t>
        </w:r>
      </w:ins>
      <w:ins w:id="578" w:author="anito" w:date="2017-08-01T00:15:31Z">
        <w:r>
          <w:rPr>
            <w:rFonts w:hint="default"/>
            <w:lang w:val="en-US"/>
          </w:rPr>
          <w:t>the en</w:t>
        </w:r>
      </w:ins>
      <w:ins w:id="579" w:author="anito" w:date="2017-08-01T00:15:32Z">
        <w:r>
          <w:rPr>
            <w:rFonts w:hint="default"/>
            <w:lang w:val="en-US"/>
          </w:rPr>
          <w:t>gin</w:t>
        </w:r>
      </w:ins>
      <w:ins w:id="580" w:author="anito" w:date="2017-08-01T00:15:33Z">
        <w:r>
          <w:rPr>
            <w:rFonts w:hint="default"/>
            <w:lang w:val="en-US"/>
          </w:rPr>
          <w:t>eer</w:t>
        </w:r>
      </w:ins>
      <w:ins w:id="581" w:author="anito" w:date="2017-08-01T00:15:34Z">
        <w:r>
          <w:rPr>
            <w:rFonts w:hint="default"/>
            <w:lang w:val="en-US"/>
          </w:rPr>
          <w:t>, but</w:t>
        </w:r>
      </w:ins>
      <w:ins w:id="582" w:author="anito" w:date="2017-08-01T00:15:35Z">
        <w:r>
          <w:rPr>
            <w:rFonts w:hint="default"/>
            <w:lang w:val="en-US"/>
          </w:rPr>
          <w:t xml:space="preserve"> for the </w:t>
        </w:r>
      </w:ins>
      <w:ins w:id="583" w:author="anito" w:date="2017-08-01T00:15:36Z">
        <w:r>
          <w:rPr>
            <w:rFonts w:hint="default"/>
            <w:lang w:val="en-US"/>
          </w:rPr>
          <w:t>scien</w:t>
        </w:r>
      </w:ins>
      <w:ins w:id="584" w:author="anito" w:date="2017-08-01T00:15:37Z">
        <w:r>
          <w:rPr>
            <w:rFonts w:hint="default"/>
            <w:lang w:val="en-US"/>
          </w:rPr>
          <w:t>tist,</w:t>
        </w:r>
      </w:ins>
      <w:ins w:id="585" w:author="anito" w:date="2017-08-01T00:15:38Z">
        <w:r>
          <w:rPr>
            <w:rFonts w:hint="default"/>
            <w:lang w:val="en-US"/>
          </w:rPr>
          <w:t xml:space="preserve"> for the</w:t>
        </w:r>
      </w:ins>
      <w:ins w:id="586" w:author="anito" w:date="2017-08-01T00:15:39Z">
        <w:r>
          <w:rPr>
            <w:rFonts w:hint="default"/>
            <w:lang w:val="en-US"/>
          </w:rPr>
          <w:t xml:space="preserve"> anal</w:t>
        </w:r>
      </w:ins>
      <w:ins w:id="587" w:author="anito" w:date="2017-08-01T00:15:40Z">
        <w:r>
          <w:rPr>
            <w:rFonts w:hint="default"/>
            <w:lang w:val="en-US"/>
          </w:rPr>
          <w:t>ys</w:t>
        </w:r>
      </w:ins>
      <w:ins w:id="588" w:author="anito" w:date="2017-08-01T00:15:41Z">
        <w:r>
          <w:rPr>
            <w:rFonts w:hint="default"/>
            <w:lang w:val="en-US"/>
          </w:rPr>
          <w:t>t</w:t>
        </w:r>
      </w:ins>
      <w:ins w:id="589" w:author="anito" w:date="2017-08-01T00:14:26Z">
        <w:r>
          <w:rPr>
            <w:rFonts w:hint="default"/>
            <w:lang w:val="en-US"/>
          </w:rPr>
          <w:t>.</w:t>
        </w:r>
      </w:ins>
      <w:ins w:id="590" w:author="anito" w:date="2017-08-01T00:16:54Z">
        <w:r>
          <w:rPr>
            <w:rFonts w:hint="default"/>
            <w:lang w:val="en-US"/>
          </w:rPr>
          <w:t xml:space="preserve"> </w:t>
        </w:r>
      </w:ins>
      <w:ins w:id="591" w:author="anito" w:date="2017-08-01T00:17:01Z">
        <w:r>
          <w:rPr>
            <w:rFonts w:hint="default"/>
            <w:lang w:val="en-US"/>
          </w:rPr>
          <w:t>Maki</w:t>
        </w:r>
      </w:ins>
      <w:ins w:id="592" w:author="anito" w:date="2017-08-01T00:17:02Z">
        <w:r>
          <w:rPr>
            <w:rFonts w:hint="default"/>
            <w:lang w:val="en-US"/>
          </w:rPr>
          <w:t xml:space="preserve">ng </w:t>
        </w:r>
      </w:ins>
      <w:ins w:id="593" w:author="anito" w:date="2017-08-01T00:17:04Z">
        <w:r>
          <w:rPr>
            <w:rFonts w:hint="default"/>
            <w:lang w:val="en-US"/>
          </w:rPr>
          <w:t>API</w:t>
        </w:r>
      </w:ins>
      <w:ins w:id="594" w:author="anito" w:date="2017-08-01T00:17:05Z">
        <w:r>
          <w:rPr>
            <w:rFonts w:hint="default"/>
            <w:lang w:val="en-US"/>
          </w:rPr>
          <w:t>s a</w:t>
        </w:r>
      </w:ins>
      <w:ins w:id="595" w:author="anito" w:date="2017-08-01T00:17:06Z">
        <w:r>
          <w:rPr>
            <w:rFonts w:hint="default"/>
            <w:lang w:val="en-US"/>
          </w:rPr>
          <w:t>vail</w:t>
        </w:r>
      </w:ins>
      <w:ins w:id="596" w:author="anito" w:date="2017-08-01T00:17:07Z">
        <w:r>
          <w:rPr>
            <w:rFonts w:hint="default"/>
            <w:lang w:val="en-US"/>
          </w:rPr>
          <w:t>able</w:t>
        </w:r>
      </w:ins>
      <w:ins w:id="597" w:author="anito" w:date="2017-08-01T00:17:08Z">
        <w:r>
          <w:rPr>
            <w:rFonts w:hint="default"/>
            <w:lang w:val="en-US"/>
          </w:rPr>
          <w:t xml:space="preserve"> in </w:t>
        </w:r>
      </w:ins>
      <w:ins w:id="598" w:author="anito" w:date="2017-08-01T00:17:09Z">
        <w:r>
          <w:rPr>
            <w:rFonts w:hint="default"/>
            <w:lang w:val="en-US"/>
          </w:rPr>
          <w:t>so ma</w:t>
        </w:r>
      </w:ins>
      <w:ins w:id="599" w:author="anito" w:date="2017-08-01T00:17:10Z">
        <w:r>
          <w:rPr>
            <w:rFonts w:hint="default"/>
            <w:lang w:val="en-US"/>
          </w:rPr>
          <w:t>ny la</w:t>
        </w:r>
      </w:ins>
      <w:ins w:id="600" w:author="anito" w:date="2017-08-01T00:17:11Z">
        <w:r>
          <w:rPr>
            <w:rFonts w:hint="default"/>
            <w:lang w:val="en-US"/>
          </w:rPr>
          <w:t>ng</w:t>
        </w:r>
      </w:ins>
      <w:ins w:id="601" w:author="anito" w:date="2017-08-01T00:17:12Z">
        <w:r>
          <w:rPr>
            <w:rFonts w:hint="default"/>
            <w:lang w:val="en-US"/>
          </w:rPr>
          <w:t xml:space="preserve">uages </w:t>
        </w:r>
      </w:ins>
      <w:ins w:id="602" w:author="anito" w:date="2017-08-01T00:17:13Z">
        <w:r>
          <w:rPr>
            <w:rFonts w:hint="default"/>
            <w:lang w:val="en-US"/>
          </w:rPr>
          <w:t xml:space="preserve">is a </w:t>
        </w:r>
      </w:ins>
      <w:ins w:id="603" w:author="anito" w:date="2017-08-01T00:17:14Z">
        <w:r>
          <w:rPr>
            <w:rFonts w:hint="default"/>
            <w:lang w:val="en-US"/>
          </w:rPr>
          <w:t>d</w:t>
        </w:r>
      </w:ins>
      <w:ins w:id="604" w:author="anito" w:date="2017-08-01T00:17:15Z">
        <w:r>
          <w:rPr>
            <w:rFonts w:hint="default"/>
            <w:lang w:val="en-US"/>
          </w:rPr>
          <w:t>e</w:t>
        </w:r>
      </w:ins>
      <w:ins w:id="605" w:author="anito" w:date="2017-08-01T00:17:16Z">
        <w:r>
          <w:rPr>
            <w:rFonts w:hint="default"/>
            <w:lang w:val="en-US"/>
          </w:rPr>
          <w:t>lib</w:t>
        </w:r>
      </w:ins>
      <w:ins w:id="606" w:author="anito" w:date="2017-08-01T00:17:17Z">
        <w:r>
          <w:rPr>
            <w:rFonts w:hint="default"/>
            <w:lang w:val="en-US"/>
          </w:rPr>
          <w:t>erat</w:t>
        </w:r>
      </w:ins>
      <w:ins w:id="607" w:author="anito" w:date="2017-08-01T00:17:18Z">
        <w:r>
          <w:rPr>
            <w:rFonts w:hint="default"/>
            <w:lang w:val="en-US"/>
          </w:rPr>
          <w:t>e</w:t>
        </w:r>
      </w:ins>
      <w:ins w:id="608" w:author="anito" w:date="2017-08-01T00:17:19Z">
        <w:r>
          <w:rPr>
            <w:rFonts w:hint="default"/>
            <w:lang w:val="en-US"/>
          </w:rPr>
          <w:t xml:space="preserve"> effor</w:t>
        </w:r>
      </w:ins>
      <w:ins w:id="609" w:author="anito" w:date="2017-08-01T00:17:20Z">
        <w:r>
          <w:rPr>
            <w:rFonts w:hint="default"/>
            <w:lang w:val="en-US"/>
          </w:rPr>
          <w:t>t.</w:t>
        </w:r>
      </w:ins>
    </w:p>
    <w:p>
      <w:pPr>
        <w:contextualSpacing w:val="0"/>
      </w:pPr>
      <w:r>
        <w:t xml:space="preserve">5. Use DataFrames instead of RDDs (Resilient Distributed Datasets) for ease of use. There has been extensive work done between </w:t>
      </w:r>
      <w:ins w:id="610" w:author="Nicole Tache" w:date="2017-07-18T03:41:35Z">
        <w:r>
          <w:rPr/>
          <w:t xml:space="preserve">Spark </w:t>
        </w:r>
      </w:ins>
      <w:r>
        <w:t xml:space="preserve">versions 1.6 and 2.0 to make functionality </w:t>
      </w:r>
      <w:ins w:id="611" w:author="Nicole Tache" w:date="2017-07-18T03:41:49Z">
        <w:r>
          <w:rPr/>
          <w:t xml:space="preserve">that has </w:t>
        </w:r>
      </w:ins>
      <w:r>
        <w:t xml:space="preserve">traditionally </w:t>
      </w:r>
      <w:ins w:id="612" w:author="Nicole Tache" w:date="2017-07-18T03:41:52Z">
        <w:r>
          <w:rPr/>
          <w:t xml:space="preserve">been </w:t>
        </w:r>
      </w:ins>
      <w:r>
        <w:t xml:space="preserve">done using RDDs easier to do with DataFrames. </w:t>
      </w:r>
      <w:ins w:id="613" w:author="Nicole Tache" w:date="2017-07-18T03:42:01Z">
        <w:r>
          <w:rPr/>
          <w:t xml:space="preserve">Also, </w:t>
        </w:r>
      </w:ins>
      <w:r>
        <w:t xml:space="preserve">DataFrames are </w:t>
      </w:r>
      <w:del w:id="614" w:author="Nicole Tache" w:date="2017-07-18T03:42:04Z">
        <w:r>
          <w:rPr/>
          <w:delText xml:space="preserve">also </w:delText>
        </w:r>
      </w:del>
      <w:r>
        <w:t xml:space="preserve">efficient across languages. So if you’re more comfortable with </w:t>
      </w:r>
      <w:del w:id="615" w:author="Nicole Tache" w:date="2017-07-18T03:42:12Z">
        <w:r>
          <w:rPr/>
          <w:delText>j</w:delText>
        </w:r>
      </w:del>
      <w:ins w:id="616" w:author="Nicole Tache" w:date="2017-07-18T03:42:12Z">
        <w:r>
          <w:rPr/>
          <w:t>J</w:t>
        </w:r>
      </w:ins>
      <w:r>
        <w:t xml:space="preserve">ava, </w:t>
      </w:r>
      <w:del w:id="617" w:author="Nicole Tache" w:date="2017-07-18T03:42:15Z">
        <w:r>
          <w:rPr/>
          <w:delText>p</w:delText>
        </w:r>
      </w:del>
      <w:ins w:id="618" w:author="Nicole Tache" w:date="2017-07-18T03:42:15Z">
        <w:r>
          <w:rPr/>
          <w:t>P</w:t>
        </w:r>
      </w:ins>
      <w:r>
        <w:t>ython, or R</w:t>
      </w:r>
      <w:ins w:id="619" w:author="Nicole Tache" w:date="2017-07-18T03:42:17Z">
        <w:r>
          <w:rPr/>
          <w:t>,</w:t>
        </w:r>
      </w:ins>
      <w:r>
        <w:t xml:space="preserve"> there is no performance loss suffered by not switching to </w:t>
      </w:r>
      <w:del w:id="620" w:author="Nicole Tache" w:date="2017-07-18T03:42:22Z">
        <w:r>
          <w:rPr/>
          <w:delText>s</w:delText>
        </w:r>
      </w:del>
      <w:ins w:id="621" w:author="Nicole Tache" w:date="2017-07-18T03:42:22Z">
        <w:r>
          <w:rPr/>
          <w:t>S</w:t>
        </w:r>
      </w:ins>
      <w:r>
        <w:t>cala.</w:t>
      </w:r>
      <w:ins w:id="622" w:author="Nicole Tache" w:date="2017-07-18T03:43:17Z">
        <w:commentRangeStart w:id="5"/>
        <w:r>
          <w:rPr/>
          <w:t xml:space="preserve"> (This reinforces lesson #</w:t>
        </w:r>
      </w:ins>
      <w:ins w:id="623" w:author="anito" w:date="2017-07-31T23:57:31Z">
        <w:r>
          <w:rPr>
            <w:lang w:val="en-US"/>
          </w:rPr>
          <w:t>4</w:t>
        </w:r>
      </w:ins>
      <w:ins w:id="624" w:author="Nicole Tache" w:date="2017-07-18T03:43:17Z">
        <w:del w:id="625" w:author="anito" w:date="2017-07-31T23:57:30Z">
          <w:r>
            <w:rPr/>
            <w:delText>3</w:delText>
          </w:r>
        </w:del>
      </w:ins>
      <w:ins w:id="626" w:author="Nicole Tache" w:date="2017-07-18T03:43:17Z">
        <w:r>
          <w:rPr/>
          <w:t xml:space="preserve"> above.)</w:t>
        </w:r>
      </w:ins>
      <w:commentRangeEnd w:id="5"/>
      <w:r>
        <w:commentReference w:id="5"/>
      </w:r>
      <w:ins w:id="627" w:author="anito" w:date="2017-07-31T23:43:03Z">
        <w:r>
          <w:rPr>
            <w:lang w:val="en-US"/>
          </w:rPr>
          <w:t xml:space="preserve"> </w:t>
        </w:r>
      </w:ins>
      <w:ins w:id="628" w:author="anito" w:date="2017-07-31T23:43:04Z">
        <w:r>
          <w:rPr>
            <w:lang w:val="en-US"/>
          </w:rPr>
          <w:t xml:space="preserve">I am </w:t>
        </w:r>
      </w:ins>
      <w:ins w:id="629" w:author="anito" w:date="2017-07-31T23:43:05Z">
        <w:r>
          <w:rPr>
            <w:lang w:val="en-US"/>
          </w:rPr>
          <w:t xml:space="preserve">on </w:t>
        </w:r>
      </w:ins>
      <w:ins w:id="630" w:author="anito" w:date="2017-07-31T23:43:06Z">
        <w:r>
          <w:rPr>
            <w:lang w:val="en-US"/>
          </w:rPr>
          <w:t xml:space="preserve">the </w:t>
        </w:r>
      </w:ins>
      <w:ins w:id="631" w:author="anito" w:date="2017-07-31T23:43:07Z">
        <w:r>
          <w:rPr>
            <w:lang w:val="en-US"/>
          </w:rPr>
          <w:t>Sp</w:t>
        </w:r>
      </w:ins>
      <w:ins w:id="632" w:author="anito" w:date="2017-07-31T23:43:08Z">
        <w:r>
          <w:rPr>
            <w:lang w:val="en-US"/>
          </w:rPr>
          <w:t>ark u</w:t>
        </w:r>
      </w:ins>
      <w:ins w:id="633" w:author="anito" w:date="2017-07-31T23:43:09Z">
        <w:r>
          <w:rPr>
            <w:lang w:val="en-US"/>
          </w:rPr>
          <w:t>sers</w:t>
        </w:r>
      </w:ins>
      <w:ins w:id="634" w:author="anito" w:date="2017-07-31T23:43:10Z">
        <w:r>
          <w:rPr>
            <w:lang w:val="en-US"/>
          </w:rPr>
          <w:t xml:space="preserve"> </w:t>
        </w:r>
      </w:ins>
      <w:ins w:id="635" w:author="anito" w:date="2017-07-31T23:43:11Z">
        <w:r>
          <w:rPr>
            <w:lang w:val="en-US"/>
          </w:rPr>
          <w:t>maili</w:t>
        </w:r>
      </w:ins>
      <w:ins w:id="636" w:author="anito" w:date="2017-07-31T23:43:12Z">
        <w:r>
          <w:rPr>
            <w:lang w:val="en-US"/>
          </w:rPr>
          <w:t xml:space="preserve">ng </w:t>
        </w:r>
      </w:ins>
      <w:ins w:id="637" w:author="anito" w:date="2017-07-31T23:43:13Z">
        <w:r>
          <w:rPr>
            <w:lang w:val="en-US"/>
          </w:rPr>
          <w:t>li</w:t>
        </w:r>
      </w:ins>
      <w:ins w:id="638" w:author="anito" w:date="2017-07-31T23:43:14Z">
        <w:r>
          <w:rPr>
            <w:lang w:val="en-US"/>
          </w:rPr>
          <w:t>st</w:t>
        </w:r>
      </w:ins>
      <w:ins w:id="639" w:author="anito" w:date="2017-07-31T23:43:15Z">
        <w:r>
          <w:rPr>
            <w:lang w:val="en-US"/>
          </w:rPr>
          <w:t xml:space="preserve"> and </w:t>
        </w:r>
      </w:ins>
      <w:ins w:id="640" w:author="anito" w:date="2017-07-31T23:43:16Z">
        <w:r>
          <w:rPr>
            <w:lang w:val="en-US"/>
          </w:rPr>
          <w:t>hav</w:t>
        </w:r>
      </w:ins>
      <w:ins w:id="641" w:author="anito" w:date="2017-07-31T23:43:48Z">
        <w:r>
          <w:rPr>
            <w:lang w:val="en-US"/>
          </w:rPr>
          <w:t xml:space="preserve">e </w:t>
        </w:r>
      </w:ins>
      <w:ins w:id="642" w:author="anito" w:date="2017-07-31T23:44:00Z">
        <w:r>
          <w:rPr>
            <w:lang w:val="en-US"/>
          </w:rPr>
          <w:t>sugg</w:t>
        </w:r>
      </w:ins>
      <w:ins w:id="643" w:author="anito" w:date="2017-07-31T23:44:01Z">
        <w:r>
          <w:rPr>
            <w:lang w:val="en-US"/>
          </w:rPr>
          <w:t>est</w:t>
        </w:r>
      </w:ins>
      <w:ins w:id="644" w:author="anito" w:date="2017-07-31T23:44:02Z">
        <w:r>
          <w:rPr>
            <w:lang w:val="en-US"/>
          </w:rPr>
          <w:t>ed v</w:t>
        </w:r>
      </w:ins>
      <w:ins w:id="645" w:author="anito" w:date="2017-07-31T23:44:03Z">
        <w:r>
          <w:rPr>
            <w:lang w:val="en-US"/>
          </w:rPr>
          <w:t>ar</w:t>
        </w:r>
      </w:ins>
      <w:ins w:id="646" w:author="anito" w:date="2017-07-31T23:44:05Z">
        <w:r>
          <w:rPr>
            <w:lang w:val="en-US"/>
          </w:rPr>
          <w:t xml:space="preserve">ious </w:t>
        </w:r>
      </w:ins>
      <w:ins w:id="647" w:author="anito" w:date="2017-07-31T23:44:06Z">
        <w:r>
          <w:rPr>
            <w:lang w:val="en-US"/>
          </w:rPr>
          <w:t>impro</w:t>
        </w:r>
      </w:ins>
      <w:ins w:id="648" w:author="anito" w:date="2017-07-31T23:44:07Z">
        <w:r>
          <w:rPr>
            <w:lang w:val="en-US"/>
          </w:rPr>
          <w:t>vem</w:t>
        </w:r>
      </w:ins>
      <w:ins w:id="649" w:author="anito" w:date="2017-07-31T23:44:08Z">
        <w:r>
          <w:rPr>
            <w:lang w:val="en-US"/>
          </w:rPr>
          <w:t>en</w:t>
        </w:r>
      </w:ins>
      <w:ins w:id="650" w:author="anito" w:date="2017-07-31T23:44:09Z">
        <w:r>
          <w:rPr>
            <w:lang w:val="en-US"/>
          </w:rPr>
          <w:t xml:space="preserve">ts </w:t>
        </w:r>
      </w:ins>
      <w:ins w:id="651" w:author="anito" w:date="2017-07-31T23:44:10Z">
        <w:r>
          <w:rPr>
            <w:lang w:val="en-US"/>
          </w:rPr>
          <w:t xml:space="preserve">to the </w:t>
        </w:r>
      </w:ins>
      <w:ins w:id="652" w:author="anito" w:date="2017-07-31T23:44:11Z">
        <w:r>
          <w:rPr>
            <w:lang w:val="en-US"/>
          </w:rPr>
          <w:t>comm</w:t>
        </w:r>
      </w:ins>
      <w:ins w:id="653" w:author="anito" w:date="2017-07-31T23:44:12Z">
        <w:r>
          <w:rPr>
            <w:lang w:val="en-US"/>
          </w:rPr>
          <w:t>unity</w:t>
        </w:r>
      </w:ins>
      <w:ins w:id="654" w:author="anito" w:date="2017-07-31T23:44:13Z">
        <w:r>
          <w:rPr>
            <w:lang w:val="en-US"/>
          </w:rPr>
          <w:t>.</w:t>
        </w:r>
      </w:ins>
      <w:ins w:id="655" w:author="anito" w:date="2017-07-31T23:44:31Z">
        <w:r>
          <w:rPr>
            <w:lang w:val="en-US"/>
          </w:rPr>
          <w:t xml:space="preserve"> In</w:t>
        </w:r>
      </w:ins>
      <w:ins w:id="656" w:author="anito" w:date="2017-07-31T23:44:32Z">
        <w:r>
          <w:rPr>
            <w:lang w:val="en-US"/>
          </w:rPr>
          <w:t xml:space="preserve"> </w:t>
        </w:r>
      </w:ins>
      <w:ins w:id="657" w:author="anito" w:date="2017-07-31T23:44:33Z">
        <w:r>
          <w:rPr>
            <w:lang w:val="en-US"/>
          </w:rPr>
          <w:t>gen</w:t>
        </w:r>
      </w:ins>
      <w:ins w:id="658" w:author="anito" w:date="2017-07-31T23:44:34Z">
        <w:r>
          <w:rPr>
            <w:lang w:val="en-US"/>
          </w:rPr>
          <w:t>era</w:t>
        </w:r>
      </w:ins>
      <w:ins w:id="659" w:author="anito" w:date="2017-07-31T23:44:35Z">
        <w:r>
          <w:rPr>
            <w:lang w:val="en-US"/>
          </w:rPr>
          <w:t>l I</w:t>
        </w:r>
      </w:ins>
      <w:ins w:id="660" w:author="anito" w:date="2017-07-31T23:44:36Z">
        <w:r>
          <w:rPr>
            <w:lang w:val="en-US"/>
          </w:rPr>
          <w:t xml:space="preserve"> </w:t>
        </w:r>
      </w:ins>
      <w:ins w:id="661" w:author="anito" w:date="2017-07-31T23:44:41Z">
        <w:r>
          <w:rPr>
            <w:lang w:val="en-US"/>
          </w:rPr>
          <w:t>t</w:t>
        </w:r>
      </w:ins>
      <w:ins w:id="662" w:author="anito" w:date="2017-07-31T23:44:44Z">
        <w:r>
          <w:rPr>
            <w:lang w:val="en-US"/>
          </w:rPr>
          <w:t>ry</w:t>
        </w:r>
      </w:ins>
      <w:ins w:id="663" w:author="anito" w:date="2017-07-31T23:44:45Z">
        <w:r>
          <w:rPr>
            <w:lang w:val="en-US"/>
          </w:rPr>
          <w:t xml:space="preserve"> to k</w:t>
        </w:r>
      </w:ins>
      <w:ins w:id="664" w:author="anito" w:date="2017-07-31T23:44:46Z">
        <w:r>
          <w:rPr>
            <w:lang w:val="en-US"/>
          </w:rPr>
          <w:t>eep a</w:t>
        </w:r>
      </w:ins>
      <w:ins w:id="665" w:author="anito" w:date="2017-07-31T23:44:47Z">
        <w:r>
          <w:rPr>
            <w:lang w:val="en-US"/>
          </w:rPr>
          <w:t>brea</w:t>
        </w:r>
      </w:ins>
      <w:ins w:id="666" w:author="anito" w:date="2017-07-31T23:44:48Z">
        <w:r>
          <w:rPr>
            <w:lang w:val="en-US"/>
          </w:rPr>
          <w:t>st o</w:t>
        </w:r>
      </w:ins>
      <w:ins w:id="667" w:author="anito" w:date="2017-07-31T23:44:49Z">
        <w:r>
          <w:rPr>
            <w:lang w:val="en-US"/>
          </w:rPr>
          <w:t>f late</w:t>
        </w:r>
      </w:ins>
      <w:ins w:id="668" w:author="anito" w:date="2017-07-31T23:44:50Z">
        <w:r>
          <w:rPr>
            <w:lang w:val="en-US"/>
          </w:rPr>
          <w:t>st d</w:t>
        </w:r>
      </w:ins>
      <w:ins w:id="669" w:author="anito" w:date="2017-07-31T23:44:51Z">
        <w:r>
          <w:rPr>
            <w:lang w:val="en-US"/>
          </w:rPr>
          <w:t>e</w:t>
        </w:r>
      </w:ins>
      <w:ins w:id="670" w:author="anito" w:date="2017-07-31T23:44:52Z">
        <w:r>
          <w:rPr>
            <w:lang w:val="en-US"/>
          </w:rPr>
          <w:t>vel</w:t>
        </w:r>
      </w:ins>
      <w:ins w:id="671" w:author="anito" w:date="2017-07-31T23:44:53Z">
        <w:r>
          <w:rPr>
            <w:lang w:val="en-US"/>
          </w:rPr>
          <w:t>op</w:t>
        </w:r>
      </w:ins>
      <w:ins w:id="672" w:author="anito" w:date="2017-07-31T23:44:54Z">
        <w:r>
          <w:rPr>
            <w:lang w:val="en-US"/>
          </w:rPr>
          <w:t>men</w:t>
        </w:r>
      </w:ins>
      <w:ins w:id="673" w:author="anito" w:date="2017-07-31T23:44:55Z">
        <w:r>
          <w:rPr>
            <w:lang w:val="en-US"/>
          </w:rPr>
          <w:t>ts</w:t>
        </w:r>
      </w:ins>
      <w:ins w:id="674" w:author="anito" w:date="2017-07-31T23:44:56Z">
        <w:r>
          <w:rPr>
            <w:lang w:val="en-US"/>
          </w:rPr>
          <w:t xml:space="preserve"> </w:t>
        </w:r>
      </w:ins>
      <w:ins w:id="675" w:author="anito" w:date="2017-07-31T23:44:57Z">
        <w:r>
          <w:rPr>
            <w:lang w:val="en-US"/>
          </w:rPr>
          <w:t xml:space="preserve">in </w:t>
        </w:r>
      </w:ins>
      <w:ins w:id="676" w:author="anito" w:date="2017-07-31T23:44:58Z">
        <w:r>
          <w:rPr>
            <w:lang w:val="en-US"/>
          </w:rPr>
          <w:t xml:space="preserve">te </w:t>
        </w:r>
      </w:ins>
      <w:ins w:id="677" w:author="anito" w:date="2017-07-31T23:44:59Z">
        <w:r>
          <w:rPr>
            <w:lang w:val="en-US"/>
          </w:rPr>
          <w:t>Spark</w:t>
        </w:r>
      </w:ins>
      <w:ins w:id="678" w:author="anito" w:date="2017-07-31T23:45:00Z">
        <w:r>
          <w:rPr>
            <w:lang w:val="en-US"/>
          </w:rPr>
          <w:t xml:space="preserve"> com</w:t>
        </w:r>
      </w:ins>
      <w:ins w:id="679" w:author="anito" w:date="2017-07-31T23:45:01Z">
        <w:r>
          <w:rPr>
            <w:lang w:val="en-US"/>
          </w:rPr>
          <w:t>muni</w:t>
        </w:r>
      </w:ins>
      <w:ins w:id="680" w:author="anito" w:date="2017-07-31T23:45:03Z">
        <w:r>
          <w:rPr>
            <w:lang w:val="en-US"/>
          </w:rPr>
          <w:t>t</w:t>
        </w:r>
      </w:ins>
      <w:ins w:id="681" w:author="anito" w:date="2017-07-31T23:45:04Z">
        <w:r>
          <w:rPr>
            <w:lang w:val="en-US"/>
          </w:rPr>
          <w:t>y</w:t>
        </w:r>
      </w:ins>
      <w:ins w:id="682" w:author="anito" w:date="2017-07-31T23:45:07Z">
        <w:r>
          <w:rPr>
            <w:lang w:val="en-US"/>
          </w:rPr>
          <w:t xml:space="preserve"> </w:t>
        </w:r>
      </w:ins>
      <w:ins w:id="683" w:author="anito" w:date="2017-07-31T23:45:16Z">
        <w:r>
          <w:rPr>
            <w:lang w:val="en-US"/>
          </w:rPr>
          <w:t>no</w:t>
        </w:r>
      </w:ins>
      <w:ins w:id="684" w:author="anito" w:date="2017-07-31T23:45:17Z">
        <w:r>
          <w:rPr>
            <w:lang w:val="en-US"/>
          </w:rPr>
          <w:t xml:space="preserve">t </w:t>
        </w:r>
      </w:ins>
      <w:ins w:id="685" w:author="anito" w:date="2017-07-31T23:45:18Z">
        <w:r>
          <w:rPr>
            <w:lang w:val="en-US"/>
          </w:rPr>
          <w:t>onl</w:t>
        </w:r>
      </w:ins>
      <w:ins w:id="686" w:author="anito" w:date="2017-07-31T23:45:19Z">
        <w:r>
          <w:rPr>
            <w:lang w:val="en-US"/>
          </w:rPr>
          <w:t>y th</w:t>
        </w:r>
      </w:ins>
      <w:ins w:id="687" w:author="anito" w:date="2017-07-31T23:45:20Z">
        <w:r>
          <w:rPr>
            <w:lang w:val="en-US"/>
          </w:rPr>
          <w:t>rough</w:t>
        </w:r>
      </w:ins>
      <w:ins w:id="688" w:author="anito" w:date="2017-07-31T23:45:21Z">
        <w:r>
          <w:rPr>
            <w:lang w:val="en-US"/>
          </w:rPr>
          <w:t xml:space="preserve"> the l</w:t>
        </w:r>
      </w:ins>
      <w:ins w:id="689" w:author="anito" w:date="2017-07-31T23:45:22Z">
        <w:r>
          <w:rPr>
            <w:lang w:val="en-US"/>
          </w:rPr>
          <w:t>ist</w:t>
        </w:r>
      </w:ins>
      <w:ins w:id="690" w:author="anito" w:date="2017-07-31T23:45:24Z">
        <w:r>
          <w:rPr>
            <w:lang w:val="en-US"/>
          </w:rPr>
          <w:t xml:space="preserve"> </w:t>
        </w:r>
      </w:ins>
      <w:ins w:id="691" w:author="anito" w:date="2017-07-31T23:45:25Z">
        <w:r>
          <w:rPr>
            <w:lang w:val="en-US"/>
          </w:rPr>
          <w:t>serv</w:t>
        </w:r>
      </w:ins>
      <w:ins w:id="692" w:author="anito" w:date="2017-07-31T23:45:26Z">
        <w:r>
          <w:rPr>
            <w:lang w:val="en-US"/>
          </w:rPr>
          <w:t>, b</w:t>
        </w:r>
      </w:ins>
      <w:ins w:id="693" w:author="anito" w:date="2017-07-31T23:45:27Z">
        <w:r>
          <w:rPr>
            <w:lang w:val="en-US"/>
          </w:rPr>
          <w:t>ut also</w:t>
        </w:r>
      </w:ins>
      <w:ins w:id="694" w:author="anito" w:date="2017-07-31T23:45:28Z">
        <w:r>
          <w:rPr>
            <w:lang w:val="en-US"/>
          </w:rPr>
          <w:t xml:space="preserve"> by </w:t>
        </w:r>
      </w:ins>
      <w:ins w:id="695" w:author="anito" w:date="2017-07-31T23:45:29Z">
        <w:r>
          <w:rPr>
            <w:lang w:val="en-US"/>
          </w:rPr>
          <w:t>read</w:t>
        </w:r>
      </w:ins>
      <w:ins w:id="696" w:author="anito" w:date="2017-07-31T23:45:30Z">
        <w:r>
          <w:rPr>
            <w:lang w:val="en-US"/>
          </w:rPr>
          <w:t xml:space="preserve">ing </w:t>
        </w:r>
      </w:ins>
      <w:ins w:id="697" w:author="anito" w:date="2017-08-01T19:13:20Z">
        <w:r>
          <w:rPr>
            <w:lang w:val="en-US"/>
          </w:rPr>
          <w:t xml:space="preserve">onine </w:t>
        </w:r>
      </w:ins>
      <w:ins w:id="698" w:author="anito" w:date="2017-07-31T23:45:30Z">
        <w:bookmarkStart w:id="2" w:name="_GoBack"/>
        <w:bookmarkEnd w:id="2"/>
        <w:r>
          <w:rPr>
            <w:lang w:val="en-US"/>
          </w:rPr>
          <w:t>d</w:t>
        </w:r>
      </w:ins>
      <w:ins w:id="699" w:author="anito" w:date="2017-07-31T23:45:31Z">
        <w:r>
          <w:rPr>
            <w:lang w:val="en-US"/>
          </w:rPr>
          <w:t>ocu</w:t>
        </w:r>
      </w:ins>
      <w:ins w:id="700" w:author="anito" w:date="2017-07-31T23:45:32Z">
        <w:r>
          <w:rPr>
            <w:lang w:val="en-US"/>
          </w:rPr>
          <w:t>mentat</w:t>
        </w:r>
      </w:ins>
      <w:ins w:id="701" w:author="anito" w:date="2017-07-31T23:45:33Z">
        <w:r>
          <w:rPr>
            <w:lang w:val="en-US"/>
          </w:rPr>
          <w:t xml:space="preserve">ion </w:t>
        </w:r>
      </w:ins>
      <w:ins w:id="702" w:author="anito" w:date="2017-07-31T23:45:34Z">
        <w:r>
          <w:rPr>
            <w:lang w:val="en-US"/>
          </w:rPr>
          <w:t xml:space="preserve">and </w:t>
        </w:r>
      </w:ins>
      <w:ins w:id="703" w:author="anito" w:date="2017-08-01T19:13:13Z">
        <w:r>
          <w:rPr>
            <w:lang w:val="en-US"/>
          </w:rPr>
          <w:t>published</w:t>
        </w:r>
      </w:ins>
      <w:ins w:id="704" w:author="anito" w:date="2017-08-01T19:13:14Z">
        <w:r>
          <w:rPr>
            <w:lang w:val="en-US"/>
          </w:rPr>
          <w:t xml:space="preserve"> </w:t>
        </w:r>
      </w:ins>
      <w:ins w:id="705" w:author="anito" w:date="2017-07-31T23:45:35Z">
        <w:r>
          <w:rPr>
            <w:lang w:val="en-US"/>
          </w:rPr>
          <w:t>resear</w:t>
        </w:r>
      </w:ins>
      <w:ins w:id="706" w:author="anito" w:date="2017-07-31T23:45:36Z">
        <w:r>
          <w:rPr>
            <w:lang w:val="en-US"/>
          </w:rPr>
          <w:t>ch pap</w:t>
        </w:r>
      </w:ins>
      <w:ins w:id="707" w:author="anito" w:date="2017-07-31T23:45:37Z">
        <w:r>
          <w:rPr>
            <w:lang w:val="en-US"/>
          </w:rPr>
          <w:t>ers</w:t>
        </w:r>
      </w:ins>
      <w:ins w:id="708" w:author="anito" w:date="2017-07-31T23:45:41Z">
        <w:r>
          <w:rPr>
            <w:lang w:val="en-US"/>
          </w:rPr>
          <w:t>.</w:t>
        </w:r>
      </w:ins>
    </w:p>
    <w:p>
      <w:pPr>
        <w:keepNext w:val="0"/>
        <w:keepLines w:val="0"/>
        <w:widowControl/>
        <w:spacing w:after="0"/>
        <w:ind w:left="0" w:right="0" w:firstLine="0"/>
        <w:contextualSpacing w:val="0"/>
        <w:jc w:val="left"/>
        <w:rPr>
          <w:rFonts w:ascii="Calibri" w:hAnsi="Calibri" w:eastAsia="Calibri" w:cs="Calibri"/>
          <w:color w:val="252525"/>
          <w:sz w:val="22"/>
          <w:szCs w:val="22"/>
        </w:rPr>
      </w:pPr>
      <w:r>
        <w:t xml:space="preserve">6. Avoid partial actions. </w:t>
      </w:r>
      <w:r>
        <w:rPr>
          <w:rFonts w:ascii="Calibri" w:hAnsi="Calibri" w:eastAsia="Calibri" w:cs="Calibri"/>
          <w:color w:val="252525"/>
          <w:sz w:val="22"/>
          <w:szCs w:val="22"/>
        </w:rPr>
        <w:t xml:space="preserve">A partial action is an action that does not allow the DAG (Directed Acyclic Graph) for a Spark job to be fully evaluated. Thus, transformations along the way do not complete. </w:t>
      </w:r>
      <w:commentRangeStart w:id="6"/>
      <w:r>
        <w:rPr>
          <w:rFonts w:ascii="Calibri" w:hAnsi="Calibri" w:eastAsia="Calibri" w:cs="Calibri"/>
          <w:color w:val="252525"/>
          <w:sz w:val="22"/>
          <w:szCs w:val="22"/>
        </w:rPr>
        <w:t>For example</w:t>
      </w:r>
      <w:commentRangeEnd w:id="6"/>
      <w:r>
        <w:commentReference w:id="6"/>
      </w:r>
      <w:r>
        <w:rPr>
          <w:rFonts w:ascii="Calibri" w:hAnsi="Calibri" w:eastAsia="Calibri" w:cs="Calibri"/>
          <w:color w:val="252525"/>
          <w:sz w:val="22"/>
          <w:szCs w:val="22"/>
        </w:rPr>
        <w:t xml:space="preserve">, one issue </w:t>
      </w:r>
      <w:ins w:id="709" w:author="Nicole Tache" w:date="2017-07-18T03:43:54Z">
        <w:r>
          <w:rPr>
            <w:rFonts w:ascii="Calibri" w:hAnsi="Calibri" w:eastAsia="Calibri" w:cs="Calibri"/>
            <w:color w:val="252525"/>
            <w:sz w:val="22"/>
            <w:szCs w:val="22"/>
          </w:rPr>
          <w:t>that plagued</w:t>
        </w:r>
      </w:ins>
      <w:del w:id="710" w:author="Nicole Tache" w:date="2017-07-18T03:43:54Z">
        <w:r>
          <w:rPr>
            <w:rFonts w:ascii="Calibri" w:hAnsi="Calibri" w:eastAsia="Calibri" w:cs="Calibri"/>
            <w:color w:val="252525"/>
            <w:sz w:val="22"/>
            <w:szCs w:val="22"/>
          </w:rPr>
          <w:delText>whose solution eluded</w:delText>
        </w:r>
      </w:del>
      <w:r>
        <w:rPr>
          <w:rFonts w:ascii="Calibri" w:hAnsi="Calibri" w:eastAsia="Calibri" w:cs="Calibri"/>
          <w:color w:val="252525"/>
          <w:sz w:val="22"/>
          <w:szCs w:val="22"/>
        </w:rPr>
        <w:t xml:space="preserve"> me for some time was why computation was slow on data I cached. Eventually</w:t>
      </w:r>
      <w:ins w:id="711" w:author="Nicole Tache" w:date="2017-07-18T03:44:02Z">
        <w:r>
          <w:rPr>
            <w:rFonts w:ascii="Calibri" w:hAnsi="Calibri" w:eastAsia="Calibri" w:cs="Calibri"/>
            <w:color w:val="252525"/>
            <w:sz w:val="22"/>
            <w:szCs w:val="22"/>
          </w:rPr>
          <w:t>,</w:t>
        </w:r>
      </w:ins>
      <w:r>
        <w:rPr>
          <w:rFonts w:ascii="Calibri" w:hAnsi="Calibri" w:eastAsia="Calibri" w:cs="Calibri"/>
          <w:color w:val="252525"/>
          <w:sz w:val="22"/>
          <w:szCs w:val="22"/>
        </w:rPr>
        <w:t xml:space="preserve"> I realized by looking at the web UI that only some of the data was cached. However, I still did not know why all the data was not being cached. In fact, I knew that since </w:t>
      </w:r>
      <w:r>
        <w:rPr>
          <w:rFonts w:ascii="Courier New" w:hAnsi="Courier New" w:eastAsia="Courier New" w:cs="Courier New"/>
          <w:color w:val="252525"/>
          <w:sz w:val="20"/>
          <w:szCs w:val="20"/>
        </w:rPr>
        <w:t>cache()</w:t>
      </w:r>
      <w:r>
        <w:rPr>
          <w:rFonts w:ascii="Calibri" w:hAnsi="Calibri" w:eastAsia="Calibri" w:cs="Calibri"/>
          <w:color w:val="252525"/>
          <w:sz w:val="22"/>
          <w:szCs w:val="22"/>
        </w:rPr>
        <w:t xml:space="preserve"> was a transformation, I had to call an action before it would be evaluated. The code I was running was </w:t>
      </w:r>
      <w:r>
        <w:rPr>
          <w:rFonts w:ascii="Courier New" w:hAnsi="Courier New" w:eastAsia="Courier New" w:cs="Courier New"/>
          <w:sz w:val="20"/>
          <w:szCs w:val="20"/>
        </w:rPr>
        <w:t>data=df.cache().show()</w:t>
      </w:r>
      <w:r>
        <w:rPr>
          <w:rFonts w:ascii="Calibri" w:hAnsi="Calibri" w:eastAsia="Calibri" w:cs="Calibri"/>
          <w:color w:val="252525"/>
          <w:sz w:val="22"/>
          <w:szCs w:val="22"/>
        </w:rPr>
        <w:t xml:space="preserve">. However, because </w:t>
      </w:r>
      <w:r>
        <w:rPr>
          <w:rFonts w:ascii="Courier New" w:hAnsi="Courier New" w:eastAsia="Calibri" w:cs="Courier New"/>
          <w:color w:val="252525"/>
          <w:sz w:val="20"/>
          <w:szCs w:val="20"/>
          <w:rPrChange w:id="712" w:author="anito" w:date="2017-08-01T19:09:58Z">
            <w:rPr>
              <w:rFonts w:ascii="Calibri" w:hAnsi="Calibri" w:eastAsia="Calibri" w:cs="Calibri"/>
              <w:color w:val="252525"/>
              <w:sz w:val="22"/>
              <w:szCs w:val="22"/>
            </w:rPr>
          </w:rPrChange>
        </w:rPr>
        <w:t>show</w:t>
      </w:r>
      <w:ins w:id="713" w:author="anito" w:date="2017-08-01T19:09:23Z">
        <w:r>
          <w:rPr>
            <w:rFonts w:ascii="Courier New" w:hAnsi="Courier New" w:cs="Courier New"/>
            <w:color w:val="252525"/>
            <w:sz w:val="20"/>
            <w:szCs w:val="20"/>
            <w:lang w:val="en-US"/>
            <w:rPrChange w:id="714" w:author="anito" w:date="2017-08-01T19:09:58Z">
              <w:rPr>
                <w:rFonts w:cs="Calibri"/>
                <w:color w:val="252525"/>
                <w:sz w:val="22"/>
                <w:szCs w:val="22"/>
                <w:lang w:val="en-US"/>
              </w:rPr>
            </w:rPrChange>
          </w:rPr>
          <w:t>(</w:t>
        </w:r>
      </w:ins>
      <w:ins w:id="716" w:author="anito" w:date="2017-08-01T19:09:24Z">
        <w:r>
          <w:rPr>
            <w:rFonts w:ascii="Courier New" w:hAnsi="Courier New" w:cs="Courier New"/>
            <w:color w:val="252525"/>
            <w:sz w:val="20"/>
            <w:szCs w:val="20"/>
            <w:lang w:val="en-US"/>
            <w:rPrChange w:id="717" w:author="anito" w:date="2017-08-01T19:09:58Z">
              <w:rPr>
                <w:rFonts w:cs="Calibri"/>
                <w:color w:val="252525"/>
                <w:sz w:val="22"/>
                <w:szCs w:val="22"/>
                <w:lang w:val="en-US"/>
              </w:rPr>
            </w:rPrChange>
          </w:rPr>
          <w:t>)</w:t>
        </w:r>
      </w:ins>
      <w:r>
        <w:rPr>
          <w:rFonts w:ascii="Courier New" w:hAnsi="Courier New" w:eastAsia="Calibri" w:cs="Courier New"/>
          <w:color w:val="252525"/>
          <w:sz w:val="20"/>
          <w:szCs w:val="20"/>
          <w:rPrChange w:id="719" w:author="anito" w:date="2017-08-01T19:09:58Z">
            <w:rPr>
              <w:rFonts w:ascii="Calibri" w:hAnsi="Calibri" w:eastAsia="Calibri" w:cs="Calibri"/>
              <w:color w:val="252525"/>
              <w:sz w:val="22"/>
              <w:szCs w:val="22"/>
            </w:rPr>
          </w:rPrChange>
        </w:rPr>
        <w:t xml:space="preserve"> </w:t>
      </w:r>
      <w:r>
        <w:rPr>
          <w:rFonts w:ascii="Calibri" w:hAnsi="Calibri" w:eastAsia="Calibri" w:cs="Calibri"/>
          <w:color w:val="252525"/>
          <w:sz w:val="22"/>
          <w:szCs w:val="22"/>
        </w:rPr>
        <w:t xml:space="preserve">is defaulted to 20, and my data had more than 20 rows, </w:t>
      </w:r>
      <w:r>
        <w:rPr>
          <w:rFonts w:ascii="Courier New" w:hAnsi="Courier New" w:eastAsia="Courier New" w:cs="Courier New"/>
          <w:color w:val="252525"/>
          <w:sz w:val="20"/>
          <w:szCs w:val="20"/>
        </w:rPr>
        <w:t>show()</w:t>
      </w:r>
      <w:r>
        <w:rPr>
          <w:rFonts w:ascii="Calibri" w:hAnsi="Calibri" w:eastAsia="Calibri" w:cs="Calibri"/>
          <w:color w:val="252525"/>
          <w:sz w:val="22"/>
          <w:szCs w:val="22"/>
        </w:rPr>
        <w:t xml:space="preserve"> was a partial action. I should have been running </w:t>
      </w:r>
      <w:r>
        <w:rPr>
          <w:rFonts w:ascii="Courier New" w:hAnsi="Courier New" w:eastAsia="Courier New" w:cs="Courier New"/>
          <w:sz w:val="20"/>
          <w:szCs w:val="20"/>
        </w:rPr>
        <w:t>data=df.cache().count()</w:t>
      </w:r>
      <w:r>
        <w:rPr>
          <w:rFonts w:ascii="Calibri" w:hAnsi="Calibri" w:eastAsia="Calibri" w:cs="Calibri"/>
          <w:sz w:val="22"/>
          <w:szCs w:val="22"/>
        </w:rPr>
        <w:t>,</w:t>
      </w:r>
      <w:r>
        <w:rPr>
          <w:rFonts w:ascii="Calibri" w:hAnsi="Calibri" w:eastAsia="Calibri" w:cs="Calibri"/>
          <w:color w:val="252525"/>
          <w:sz w:val="22"/>
          <w:szCs w:val="22"/>
        </w:rPr>
        <w:t xml:space="preserve"> as </w:t>
      </w:r>
      <w:r>
        <w:rPr>
          <w:rFonts w:ascii="Courier New" w:hAnsi="Courier New" w:eastAsia="Courier New" w:cs="Courier New"/>
          <w:color w:val="252525"/>
          <w:sz w:val="20"/>
          <w:szCs w:val="20"/>
        </w:rPr>
        <w:t>count()</w:t>
      </w:r>
      <w:r>
        <w:rPr>
          <w:rFonts w:ascii="Calibri" w:hAnsi="Calibri" w:eastAsia="Calibri" w:cs="Calibri"/>
          <w:color w:val="252525"/>
          <w:sz w:val="22"/>
          <w:szCs w:val="22"/>
        </w:rPr>
        <w:t xml:space="preserve"> will always act as a full action. So be wary of partial actions. Thanks </w:t>
      </w:r>
      <w:bookmarkStart w:id="0" w:name="gjdgxs" w:colFirst="0" w:colLast="0"/>
      <w:bookmarkEnd w:id="0"/>
      <w:r>
        <w:rPr>
          <w:rFonts w:ascii="Calibri" w:hAnsi="Calibri" w:eastAsia="Calibri" w:cs="Calibri"/>
          <w:color w:val="252525"/>
          <w:sz w:val="22"/>
          <w:szCs w:val="22"/>
        </w:rPr>
        <w:t xml:space="preserve">to </w:t>
      </w:r>
      <w:r>
        <w:fldChar w:fldCharType="begin"/>
      </w:r>
      <w:r>
        <w:instrText xml:space="preserve"> HYPERLINK "https://www.amazon.com/Holden-Karau/e/B00G4JS6IO/ref=ntt_dp_epwbk_0" \h </w:instrText>
      </w:r>
      <w:r>
        <w:fldChar w:fldCharType="separate"/>
      </w:r>
      <w:r>
        <w:rPr>
          <w:rFonts w:ascii="Calibri" w:hAnsi="Calibri" w:eastAsia="Calibri" w:cs="Calibri"/>
          <w:color w:val="252525"/>
          <w:sz w:val="22"/>
          <w:szCs w:val="22"/>
          <w:u w:val="single"/>
        </w:rPr>
        <w:t>Holden Karau</w:t>
      </w:r>
      <w:r>
        <w:rPr>
          <w:rFonts w:ascii="Calibri" w:hAnsi="Calibri" w:eastAsia="Calibri" w:cs="Calibri"/>
          <w:color w:val="252525"/>
          <w:sz w:val="22"/>
          <w:szCs w:val="22"/>
          <w:u w:val="single"/>
        </w:rPr>
        <w:fldChar w:fldCharType="end"/>
      </w:r>
      <w:r>
        <w:rPr>
          <w:rFonts w:ascii="Calibri" w:hAnsi="Calibri" w:eastAsia="Calibri" w:cs="Calibri"/>
          <w:color w:val="252525"/>
          <w:sz w:val="22"/>
          <w:szCs w:val="22"/>
        </w:rPr>
        <w:t xml:space="preserve"> for pointing this one out to me. </w:t>
      </w:r>
    </w:p>
    <w:p>
      <w:pPr>
        <w:keepNext w:val="0"/>
        <w:keepLines w:val="0"/>
        <w:widowControl/>
        <w:spacing w:after="0" w:line="240" w:lineRule="auto"/>
        <w:ind w:right="0"/>
        <w:contextualSpacing w:val="0"/>
        <w:jc w:val="left"/>
        <w:rPr>
          <w:rFonts w:ascii="Calibri" w:hAnsi="Calibri" w:eastAsia="Calibri" w:cs="Calibri"/>
          <w:color w:val="252525"/>
          <w:sz w:val="22"/>
          <w:szCs w:val="22"/>
        </w:rPr>
      </w:pPr>
    </w:p>
    <w:p>
      <w:pPr>
        <w:contextualSpacing w:val="0"/>
      </w:pPr>
      <w:bookmarkStart w:id="1" w:name="_30j0zll" w:colFirst="0" w:colLast="0"/>
      <w:bookmarkEnd w:id="1"/>
      <w:r>
        <w:t xml:space="preserve">These tips highlight Spark’s ability to deliver serious gains in productivity despite limited user computing capability. There is definitely an ideal </w:t>
      </w:r>
      <w:ins w:id="720" w:author="Nicole Tache" w:date="2017-07-18T03:46:05Z">
        <w:commentRangeStart w:id="7"/>
        <w:r>
          <w:rPr/>
          <w:t xml:space="preserve">Spark </w:t>
        </w:r>
      </w:ins>
      <w:commentRangeEnd w:id="7"/>
      <w:r>
        <w:commentReference w:id="7"/>
      </w:r>
      <w:r>
        <w:t xml:space="preserve">setup for each organization’s particular needs. </w:t>
      </w:r>
      <w:del w:id="721" w:author="Nicole Tache" w:date="2017-07-18T03:46:20Z">
        <w:r>
          <w:rPr/>
          <w:delText>As such, o</w:delText>
        </w:r>
      </w:del>
      <w:ins w:id="722" w:author="Nicole Tache" w:date="2017-07-18T03:46:20Z">
        <w:r>
          <w:rPr/>
          <w:t>O</w:t>
        </w:r>
      </w:ins>
      <w:r>
        <w:t>ne or all of the following</w:t>
      </w:r>
      <w:ins w:id="723" w:author="Nicole Tache" w:date="2017-07-18T03:46:46Z">
        <w:r>
          <w:rPr/>
          <w:t xml:space="preserve"> </w:t>
        </w:r>
      </w:ins>
      <w:ins w:id="724" w:author="Nicole Tache" w:date="2017-07-18T03:46:46Z">
        <w:del w:id="725" w:author="anito" w:date="2017-07-31T23:59:40Z">
          <w:commentRangeStart w:id="8"/>
          <w:r>
            <w:rPr>
              <w:lang w:val="en-US"/>
            </w:rPr>
            <w:delText xml:space="preserve">might </w:delText>
          </w:r>
        </w:del>
      </w:ins>
      <w:ins w:id="726" w:author="anito" w:date="2017-07-31T23:59:40Z">
        <w:r>
          <w:rPr>
            <w:lang w:val="en-US"/>
          </w:rPr>
          <w:t>will</w:t>
        </w:r>
      </w:ins>
      <w:ins w:id="727" w:author="anito" w:date="2017-07-31T23:59:41Z">
        <w:r>
          <w:rPr>
            <w:lang w:val="en-US"/>
          </w:rPr>
          <w:t xml:space="preserve"> mo</w:t>
        </w:r>
      </w:ins>
      <w:ins w:id="728" w:author="anito" w:date="2017-07-31T23:59:42Z">
        <w:r>
          <w:rPr>
            <w:lang w:val="en-US"/>
          </w:rPr>
          <w:t>st l</w:t>
        </w:r>
      </w:ins>
      <w:ins w:id="729" w:author="anito" w:date="2017-07-31T23:59:43Z">
        <w:r>
          <w:rPr>
            <w:lang w:val="en-US"/>
          </w:rPr>
          <w:t>ik</w:t>
        </w:r>
      </w:ins>
      <w:ins w:id="730" w:author="anito" w:date="2017-07-31T23:59:44Z">
        <w:r>
          <w:rPr>
            <w:lang w:val="en-US"/>
          </w:rPr>
          <w:t>el</w:t>
        </w:r>
      </w:ins>
      <w:ins w:id="731" w:author="anito" w:date="2017-07-31T23:59:45Z">
        <w:r>
          <w:rPr>
            <w:lang w:val="en-US"/>
          </w:rPr>
          <w:t xml:space="preserve">y </w:t>
        </w:r>
      </w:ins>
      <w:ins w:id="732" w:author="Nicole Tache" w:date="2017-07-18T03:46:46Z">
        <w:r>
          <w:rPr/>
          <w:t>be necessary</w:t>
        </w:r>
      </w:ins>
      <w:ins w:id="733" w:author="anito" w:date="2017-07-31T23:59:37Z">
        <w:r>
          <w:rPr>
            <w:lang w:val="en-US"/>
          </w:rPr>
          <w:t xml:space="preserve"> </w:t>
        </w:r>
      </w:ins>
      <w:ins w:id="734" w:author="anito" w:date="2017-07-31T23:59:50Z">
        <w:r>
          <w:rPr>
            <w:lang w:val="en-US"/>
          </w:rPr>
          <w:t xml:space="preserve">once </w:t>
        </w:r>
      </w:ins>
      <w:ins w:id="735" w:author="anito" w:date="2017-07-31T23:59:51Z">
        <w:r>
          <w:rPr>
            <w:lang w:val="en-US"/>
          </w:rPr>
          <w:t xml:space="preserve">there </w:t>
        </w:r>
      </w:ins>
      <w:ins w:id="736" w:author="anito" w:date="2017-07-31T23:59:52Z">
        <w:r>
          <w:rPr>
            <w:lang w:val="en-US"/>
          </w:rPr>
          <w:t xml:space="preserve">is </w:t>
        </w:r>
      </w:ins>
      <w:ins w:id="737" w:author="anito" w:date="2017-07-31T23:59:53Z">
        <w:r>
          <w:rPr>
            <w:lang w:val="en-US"/>
          </w:rPr>
          <w:t>buy</w:t>
        </w:r>
      </w:ins>
      <w:ins w:id="738" w:author="anito" w:date="2017-07-31T23:59:54Z">
        <w:r>
          <w:rPr>
            <w:lang w:val="en-US"/>
          </w:rPr>
          <w:t xml:space="preserve"> in</w:t>
        </w:r>
      </w:ins>
      <w:ins w:id="739" w:author="anito" w:date="2017-07-31T23:59:55Z">
        <w:r>
          <w:rPr>
            <w:lang w:val="en-US"/>
          </w:rPr>
          <w:t xml:space="preserve"> fro</w:t>
        </w:r>
      </w:ins>
      <w:ins w:id="740" w:author="anito" w:date="2017-07-31T23:59:56Z">
        <w:r>
          <w:rPr>
            <w:lang w:val="en-US"/>
          </w:rPr>
          <w:t>m sta</w:t>
        </w:r>
      </w:ins>
      <w:ins w:id="741" w:author="anito" w:date="2017-07-31T23:59:57Z">
        <w:r>
          <w:rPr>
            <w:lang w:val="en-US"/>
          </w:rPr>
          <w:t>ke</w:t>
        </w:r>
      </w:ins>
      <w:ins w:id="742" w:author="anito" w:date="2017-07-31T23:59:58Z">
        <w:r>
          <w:rPr>
            <w:lang w:val="en-US"/>
          </w:rPr>
          <w:t>holde</w:t>
        </w:r>
      </w:ins>
      <w:ins w:id="743" w:author="anito" w:date="2017-07-31T23:59:59Z">
        <w:r>
          <w:rPr>
            <w:lang w:val="en-US"/>
          </w:rPr>
          <w:t>rs</w:t>
        </w:r>
      </w:ins>
      <w:ins w:id="744" w:author="anito" w:date="2017-08-01T00:00:07Z">
        <w:r>
          <w:rPr>
            <w:lang w:val="en-US"/>
          </w:rPr>
          <w:t xml:space="preserve"> to</w:t>
        </w:r>
      </w:ins>
      <w:ins w:id="745" w:author="anito" w:date="2017-08-01T00:00:08Z">
        <w:r>
          <w:rPr>
            <w:lang w:val="en-US"/>
          </w:rPr>
          <w:t xml:space="preserve"> cre</w:t>
        </w:r>
      </w:ins>
      <w:ins w:id="746" w:author="anito" w:date="2017-08-01T00:00:09Z">
        <w:r>
          <w:rPr>
            <w:lang w:val="en-US"/>
          </w:rPr>
          <w:t xml:space="preserve">ate a </w:t>
        </w:r>
      </w:ins>
      <w:ins w:id="747" w:author="anito" w:date="2017-08-01T00:00:10Z">
        <w:r>
          <w:rPr>
            <w:lang w:val="en-US"/>
          </w:rPr>
          <w:t>rob</w:t>
        </w:r>
      </w:ins>
      <w:ins w:id="748" w:author="anito" w:date="2017-08-01T00:00:11Z">
        <w:r>
          <w:rPr>
            <w:lang w:val="en-US"/>
          </w:rPr>
          <w:t>us</w:t>
        </w:r>
      </w:ins>
      <w:ins w:id="749" w:author="anito" w:date="2017-08-01T00:00:12Z">
        <w:r>
          <w:rPr>
            <w:lang w:val="en-US"/>
          </w:rPr>
          <w:t xml:space="preserve">t </w:t>
        </w:r>
      </w:ins>
      <w:ins w:id="750" w:author="anito" w:date="2017-08-01T00:00:20Z">
        <w:r>
          <w:rPr>
            <w:lang w:val="en-US"/>
          </w:rPr>
          <w:t>ana</w:t>
        </w:r>
      </w:ins>
      <w:ins w:id="751" w:author="anito" w:date="2017-08-01T00:00:21Z">
        <w:r>
          <w:rPr>
            <w:lang w:val="en-US"/>
          </w:rPr>
          <w:t>ly</w:t>
        </w:r>
      </w:ins>
      <w:ins w:id="752" w:author="anito" w:date="2017-08-01T00:00:22Z">
        <w:r>
          <w:rPr>
            <w:lang w:val="en-US"/>
          </w:rPr>
          <w:t>ti</w:t>
        </w:r>
      </w:ins>
      <w:ins w:id="753" w:author="anito" w:date="2017-08-01T00:00:23Z">
        <w:r>
          <w:rPr>
            <w:lang w:val="en-US"/>
          </w:rPr>
          <w:t xml:space="preserve">c </w:t>
        </w:r>
      </w:ins>
      <w:ins w:id="754" w:author="anito" w:date="2017-08-01T00:00:12Z">
        <w:r>
          <w:rPr>
            <w:lang w:val="en-US"/>
          </w:rPr>
          <w:t>sys</w:t>
        </w:r>
      </w:ins>
      <w:ins w:id="755" w:author="anito" w:date="2017-08-01T00:00:13Z">
        <w:r>
          <w:rPr>
            <w:lang w:val="en-US"/>
          </w:rPr>
          <w:t>tem</w:t>
        </w:r>
      </w:ins>
      <w:ins w:id="756" w:author="Nicole Tache" w:date="2017-07-18T03:46:46Z">
        <w:del w:id="757" w:author="anito" w:date="2017-07-31T23:59:36Z">
          <w:r>
            <w:rPr/>
            <w:delText xml:space="preserve"> at some point</w:delText>
          </w:r>
        </w:del>
      </w:ins>
      <w:commentRangeEnd w:id="8"/>
      <w:r>
        <w:commentReference w:id="8"/>
      </w:r>
      <w:r>
        <w:t>: expanding to a cluster setup, building a data warehouse, and utilizing an infrastructure team</w:t>
      </w:r>
      <w:del w:id="758" w:author="Nicole Tache" w:date="2017-07-18T03:46:51Z">
        <w:r>
          <w:rPr/>
          <w:delText xml:space="preserve"> might be necessary at some point</w:delText>
        </w:r>
      </w:del>
      <w:r>
        <w:t xml:space="preserve">. </w:t>
      </w:r>
      <w:commentRangeStart w:id="9"/>
      <w:r>
        <w:t xml:space="preserve">My aim </w:t>
      </w:r>
      <w:ins w:id="759" w:author="Nicole Tache" w:date="2017-07-18T03:48:37Z">
        <w:r>
          <w:rPr/>
          <w:t xml:space="preserve">with this post </w:t>
        </w:r>
      </w:ins>
      <w:r>
        <w:t xml:space="preserve">is </w:t>
      </w:r>
      <w:ins w:id="760" w:author="Nicole Tache" w:date="2017-07-18T03:50:11Z">
        <w:r>
          <w:rPr/>
          <w:t xml:space="preserve">twofold: 1) </w:t>
        </w:r>
      </w:ins>
      <w:r>
        <w:t xml:space="preserve">simply to </w:t>
      </w:r>
      <w:ins w:id="761" w:author="Nicole Tache" w:date="2017-07-18T03:48:51Z">
        <w:r>
          <w:rPr/>
          <w:t xml:space="preserve">suggest ways to </w:t>
        </w:r>
      </w:ins>
      <w:r>
        <w:t>make it easier to create a proof</w:t>
      </w:r>
      <w:ins w:id="762" w:author="Nicole Tache" w:date="2017-07-18T03:48:54Z">
        <w:r>
          <w:rPr/>
          <w:t>-</w:t>
        </w:r>
      </w:ins>
      <w:del w:id="763" w:author="Nicole Tache" w:date="2017-07-18T03:48:54Z">
        <w:r>
          <w:rPr/>
          <w:delText xml:space="preserve"> </w:delText>
        </w:r>
      </w:del>
      <w:r>
        <w:t>of</w:t>
      </w:r>
      <w:ins w:id="764" w:author="Nicole Tache" w:date="2017-07-18T03:48:57Z">
        <w:r>
          <w:rPr/>
          <w:t>-</w:t>
        </w:r>
      </w:ins>
      <w:del w:id="765" w:author="Nicole Tache" w:date="2017-07-18T03:48:57Z">
        <w:r>
          <w:rPr/>
          <w:delText xml:space="preserve"> </w:delText>
        </w:r>
      </w:del>
      <w:r>
        <w:t xml:space="preserve">concept </w:t>
      </w:r>
      <w:ins w:id="766" w:author="Nicole Tache" w:date="2017-07-18T03:49:23Z">
        <w:r>
          <w:rPr/>
          <w:t xml:space="preserve">Spark environment </w:t>
        </w:r>
      </w:ins>
      <w:r>
        <w:t>that justifies stakeholder investment</w:t>
      </w:r>
      <w:ins w:id="767" w:author="Nicole Tache" w:date="2017-07-18T03:50:14Z">
        <w:r>
          <w:rPr/>
          <w:t xml:space="preserve">, </w:t>
        </w:r>
      </w:ins>
      <w:r>
        <w:t xml:space="preserve"> </w:t>
      </w:r>
      <w:ins w:id="768" w:author="Nicole Tache" w:date="2017-07-18T03:50:17Z">
        <w:r>
          <w:rPr/>
          <w:t>2)</w:t>
        </w:r>
      </w:ins>
      <w:del w:id="769" w:author="Nicole Tache" w:date="2017-07-18T03:50:17Z">
        <w:r>
          <w:rPr/>
          <w:delText>and/or</w:delText>
        </w:r>
      </w:del>
      <w:r>
        <w:t xml:space="preserve"> provide some pointers if you decide that a bare bones </w:t>
      </w:r>
      <w:ins w:id="770" w:author="Nicole Tache" w:date="2017-07-18T03:50:24Z">
        <w:r>
          <w:rPr/>
          <w:t xml:space="preserve">Spark </w:t>
        </w:r>
      </w:ins>
      <w:r>
        <w:t>set</w:t>
      </w:r>
      <w:del w:id="771" w:author="Nicole Tache" w:date="2017-07-18T03:49:10Z">
        <w:r>
          <w:rPr/>
          <w:delText xml:space="preserve"> </w:delText>
        </w:r>
      </w:del>
      <w:r>
        <w:t>up is best for you.</w:t>
      </w:r>
      <w:commentRangeEnd w:id="9"/>
      <w:r>
        <w:commentReference w:id="9"/>
      </w:r>
    </w:p>
    <w:sectPr>
      <w:headerReference r:id="rId4" w:type="default"/>
      <w:footerReference r:id="rId5" w:type="default"/>
      <w:pgSz w:w="12240" w:h="15840"/>
      <w:pgMar w:top="1440" w:right="1080" w:bottom="1440" w:left="1080" w:header="0" w:footer="720" w:gutter="0"/>
      <w:pgNumType w:start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icole Tache" w:date="2017-07-18T03:23:22Z" w:initials=""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Great!</w:t>
      </w:r>
    </w:p>
  </w:comment>
  <w:comment w:id="1" w:author="Nicole Tache" w:date="2017-07-18T03:18:58Z" w:initials=""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+ani.tobib@gmail.com -- added this for a bit more context, but please feel free to edit or make even more specific if you'd like.</w:t>
      </w:r>
    </w:p>
  </w:comment>
  <w:comment w:id="2" w:author="Nicole Tache" w:date="2017-07-18T03:23:07Z" w:initials=""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+ani.tobib@gmail.com -- I think we need more context about why you were setting up a Spark environment, for what purpose. What was your research aiming to do? I'm trying to see if we can focus the post more on "lessons learned using Apache Spark for [xyz activity]." Could it be "lessons learned using Apache Spark for Futures Trades"? Maybe add a sentence after this one explaining the research and what you had been tasked to do, etc.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_Assigned to Tobi Bosede_</w:t>
      </w:r>
    </w:p>
  </w:comment>
  <w:comment w:id="3" w:author="Nicole Tache" w:date="2017-07-18T03:25:51Z" w:initials=""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I'm not sure I understand what is meant here by "in the short term". Seems like you either want to set up a database or warehouse, or you don't, right? Perhaps remove?</w:t>
      </w:r>
    </w:p>
  </w:comment>
  <w:comment w:id="4" w:author="Nicole Tache" w:date="2017-07-18T03:27:15Z" w:initials=""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These lessons are terrific, but I think we could anchor them even more by adding a bit of personal touch, some detail about HOW you learned them.</w:t>
      </w:r>
    </w:p>
  </w:comment>
  <w:comment w:id="5" w:author="Nicole Tache" w:date="2017-07-18T03:43:17Z" w:initials=""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+ani.tobib@gmail.com -- feel free to delete this if you don't think it's necessary/makes sense. :)</w:t>
      </w:r>
    </w:p>
  </w:comment>
  <w:comment w:id="6" w:author="Nicole Tache" w:date="2017-07-18T03:44:36Z" w:initials=""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This is great, and it's this type of "example" that I'm suggesting you add to the other lessons to ground them.</w:t>
      </w:r>
    </w:p>
  </w:comment>
  <w:comment w:id="7" w:author="Nicole Tache" w:date="2017-07-18T03:46:05Z" w:initials=""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Addition ok/accurate?</w:t>
      </w:r>
    </w:p>
  </w:comment>
  <w:comment w:id="8" w:author="Nicole Tache" w:date="2017-07-18T03:48:23Z" w:initials=""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Suggest replacing "at some point" with some more specific use cases (e.g., "if your organization is looking to do futures trades/analyze consumer shopping behavior/predict fleet shortages/etc...")</w:t>
      </w:r>
    </w:p>
  </w:comment>
  <w:comment w:id="9" w:author="Nicole Tache" w:date="2017-07-18T03:51:47Z" w:initials=""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Suggest moving this sentence to the introduction. Then, add a new sentence here as a wrap-up (e.g., "whether you've been tasked with creating a proof-of-concept or if you're setting up a Spark environment on your own, I hope this post has helped..."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880" w:line="259" w:lineRule="auto"/>
      <w:ind w:left="0" w:right="0" w:firstLine="0"/>
      <w:contextualSpacing w:val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pacing w:before="720"/>
      <w:contextualSpacing w:val="0"/>
      <w:jc w:val="left"/>
    </w:pPr>
    <w:r>
      <w:rPr>
        <w:rFonts w:ascii="Arial" w:hAnsi="Arial" w:eastAsia="Arial" w:cs="Arial"/>
        <w:b w:val="0"/>
        <w:i w:val="0"/>
        <w:smallCaps w:val="0"/>
        <w:color w:val="222222"/>
        <w:sz w:val="15"/>
        <w:szCs w:val="15"/>
        <w:highlight w:val="white"/>
      </w:rPr>
      <w:t>Type from Nicole’s List: 7. Numbered lists - Pieces that make it easy to process what matters.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trackRevisions w:val="1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3030BFF"/>
    <w:rsid w:val="03D02F13"/>
    <w:rsid w:val="050C3A8B"/>
    <w:rsid w:val="074D18AA"/>
    <w:rsid w:val="09562CA9"/>
    <w:rsid w:val="0B0E2295"/>
    <w:rsid w:val="0BF779EA"/>
    <w:rsid w:val="0D50094F"/>
    <w:rsid w:val="0FBA27A8"/>
    <w:rsid w:val="101D4A04"/>
    <w:rsid w:val="114B2FBB"/>
    <w:rsid w:val="11E802C0"/>
    <w:rsid w:val="19512DC7"/>
    <w:rsid w:val="198F0E1D"/>
    <w:rsid w:val="1AC06A4B"/>
    <w:rsid w:val="1E5E68A2"/>
    <w:rsid w:val="1FE50720"/>
    <w:rsid w:val="20F64127"/>
    <w:rsid w:val="21285F75"/>
    <w:rsid w:val="21C55014"/>
    <w:rsid w:val="253D596B"/>
    <w:rsid w:val="28DB00D3"/>
    <w:rsid w:val="293C1C43"/>
    <w:rsid w:val="29D352B9"/>
    <w:rsid w:val="2B100DCB"/>
    <w:rsid w:val="2E2A607E"/>
    <w:rsid w:val="2FBE2942"/>
    <w:rsid w:val="318A16E0"/>
    <w:rsid w:val="32C07632"/>
    <w:rsid w:val="34490AD0"/>
    <w:rsid w:val="36B01CA6"/>
    <w:rsid w:val="3A347E76"/>
    <w:rsid w:val="3A84120F"/>
    <w:rsid w:val="3A862822"/>
    <w:rsid w:val="3EF624C4"/>
    <w:rsid w:val="3F561729"/>
    <w:rsid w:val="3FBB3639"/>
    <w:rsid w:val="411F6011"/>
    <w:rsid w:val="415607EC"/>
    <w:rsid w:val="44893A9F"/>
    <w:rsid w:val="465B112E"/>
    <w:rsid w:val="4A0931D1"/>
    <w:rsid w:val="4A6E1543"/>
    <w:rsid w:val="4AE118C6"/>
    <w:rsid w:val="52B9758E"/>
    <w:rsid w:val="53B54393"/>
    <w:rsid w:val="54273625"/>
    <w:rsid w:val="54425F59"/>
    <w:rsid w:val="555271E3"/>
    <w:rsid w:val="59FA5FFB"/>
    <w:rsid w:val="5ED76485"/>
    <w:rsid w:val="60C953C2"/>
    <w:rsid w:val="638C1AE0"/>
    <w:rsid w:val="63C16320"/>
    <w:rsid w:val="65160330"/>
    <w:rsid w:val="664C1F6B"/>
    <w:rsid w:val="689279A5"/>
    <w:rsid w:val="6ABE1B3D"/>
    <w:rsid w:val="6B104BBE"/>
    <w:rsid w:val="6BD60D2A"/>
    <w:rsid w:val="6EF5343D"/>
    <w:rsid w:val="70214377"/>
    <w:rsid w:val="72636F08"/>
    <w:rsid w:val="73585807"/>
    <w:rsid w:val="74DA2E37"/>
    <w:rsid w:val="75AA76FF"/>
    <w:rsid w:val="773B7E00"/>
    <w:rsid w:val="79DC3AB0"/>
    <w:rsid w:val="7BC36C0F"/>
    <w:rsid w:val="7E0A5B5E"/>
    <w:rsid w:val="7E416E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160" w:line="259" w:lineRule="auto"/>
      <w:ind w:left="0" w:right="0" w:firstLine="0"/>
      <w:contextualSpacing w:val="0"/>
      <w:jc w:val="left"/>
    </w:pPr>
    <w:rPr>
      <w:rFonts w:ascii="Calibri" w:hAnsi="Calibri" w:eastAsia="Calibri" w:cs="Calibri"/>
      <w:color w:val="000000"/>
      <w:sz w:val="22"/>
      <w:szCs w:val="22"/>
      <w:u w:val="none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2017-08-01T03:17:15Z</dcterms:created>
  <dc:creator>anito</dc:creator>
  <cp:lastModifiedBy>anito</cp:lastModifiedBy>
  <dcterms:modified xsi:type="dcterms:W3CDTF">2017-08-01T23:13:21Z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