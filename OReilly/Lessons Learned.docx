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pacing w:after="0"/>
        <w:ind w:left="0" w:leftChars="0" w:right="0" w:rightChars="0" w:firstLine="0" w:firstLineChars="0"/>
        <w:jc w:val="left"/>
        <w:textAlignment w:val="auto"/>
        <w:outlineLvl w:val="9"/>
        <w:rPr>
          <w:rFonts w:hint="default" w:hAnsi="Roboto-Bold" w:eastAsia="Roboto-Bold" w:asciiTheme="minorAscii"/>
          <w:b/>
          <w:color w:val="252525"/>
          <w:sz w:val="44"/>
          <w:szCs w:val="44"/>
        </w:rPr>
      </w:pPr>
      <w:r>
        <w:rPr>
          <w:rFonts w:hint="default" w:hAnsi="Roboto-Regular" w:eastAsia="Roboto-Regular" w:asciiTheme="minorAscii"/>
          <w:b/>
          <w:bCs/>
          <w:color w:val="252525"/>
          <w:sz w:val="44"/>
          <w:szCs w:val="44"/>
          <w:lang w:val="en-US"/>
        </w:rPr>
        <w:t>Fast Track</w:t>
      </w:r>
      <w:r>
        <w:rPr>
          <w:rFonts w:hint="default" w:hAnsi="Roboto-Bold" w:eastAsia="Roboto-Bold" w:asciiTheme="minorAscii"/>
          <w:b/>
          <w:color w:val="252525"/>
          <w:sz w:val="44"/>
          <w:szCs w:val="44"/>
          <w:lang w:val="en-US"/>
        </w:rPr>
        <w:t xml:space="preserve"> Apache</w:t>
      </w:r>
      <w:r>
        <w:rPr>
          <w:rFonts w:hint="default" w:hAnsi="Roboto-Bold" w:eastAsia="Roboto-Bold" w:asciiTheme="minorAscii"/>
          <w:b/>
          <w:color w:val="252525"/>
          <w:sz w:val="44"/>
          <w:szCs w:val="44"/>
        </w:rPr>
        <w:t xml:space="preserve"> Spark</w:t>
      </w:r>
    </w:p>
    <w:p>
      <w:pPr>
        <w:keepNext w:val="0"/>
        <w:keepLines w:val="0"/>
        <w:pageBreakBefore w:val="0"/>
        <w:widowControl/>
        <w:kinsoku/>
        <w:wordWrap/>
        <w:overflowPunct/>
        <w:topLinePunct w:val="0"/>
        <w:autoSpaceDE/>
        <w:autoSpaceDN/>
        <w:bidi w:val="0"/>
        <w:adjustRightInd/>
        <w:snapToGrid w:val="0"/>
        <w:spacing w:after="0" w:line="240" w:lineRule="auto"/>
        <w:ind w:left="0" w:leftChars="0" w:right="0" w:rightChars="0" w:firstLine="0" w:firstLineChars="0"/>
        <w:jc w:val="left"/>
        <w:textAlignment w:val="auto"/>
        <w:outlineLvl w:val="9"/>
        <w:rPr>
          <w:rFonts w:hint="default" w:hAnsi="Roboto-Regular" w:eastAsia="Roboto-Regular" w:asciiTheme="minorAscii"/>
          <w:b w:val="0"/>
          <w:bCs/>
          <w:color w:val="252525"/>
          <w:sz w:val="22"/>
          <w:szCs w:val="22"/>
          <w:lang w:val="en-US"/>
        </w:rPr>
      </w:pPr>
      <w:r>
        <w:rPr>
          <w:lang w:val="en-US"/>
        </w:rPr>
        <w:t>Use these l</w:t>
      </w:r>
      <w:r>
        <w:t xml:space="preserve">essons </w:t>
      </w:r>
      <w:r>
        <w:rPr>
          <w:lang w:val="en-US"/>
        </w:rPr>
        <w:t>l</w:t>
      </w:r>
      <w:r>
        <w:t>earned</w:t>
      </w:r>
      <w:r>
        <w:rPr>
          <w:lang w:val="en-US"/>
        </w:rPr>
        <w:t xml:space="preserve"> </w:t>
      </w:r>
      <w:r>
        <w:rPr>
          <w:rFonts w:hint="default" w:hAnsi="Roboto-Regular" w:eastAsia="Roboto-Regular" w:asciiTheme="minorAscii"/>
          <w:color w:val="252525"/>
          <w:sz w:val="22"/>
          <w:szCs w:val="22"/>
        </w:rPr>
        <w:t>to</w:t>
      </w:r>
      <w:r>
        <w:rPr>
          <w:rFonts w:hint="default" w:hAnsi="Roboto-Regular" w:eastAsia="Roboto-Regular" w:asciiTheme="minorAscii"/>
          <w:color w:val="252525"/>
          <w:sz w:val="22"/>
          <w:szCs w:val="22"/>
          <w:lang w:val="en-US"/>
        </w:rPr>
        <w:t xml:space="preserve"> get a quick s</w:t>
      </w:r>
      <w:r>
        <w:rPr>
          <w:rFonts w:hint="default" w:hAnsi="Roboto-Bold" w:eastAsia="Roboto-Bold" w:asciiTheme="minorAscii"/>
          <w:b w:val="0"/>
          <w:bCs/>
          <w:color w:val="252525"/>
          <w:sz w:val="22"/>
          <w:szCs w:val="22"/>
        </w:rPr>
        <w:t>tart</w:t>
      </w:r>
      <w:r>
        <w:rPr>
          <w:rFonts w:hint="default" w:hAnsi="Roboto-Bold" w:eastAsia="Roboto-Bold" w:asciiTheme="minorAscii"/>
          <w:b w:val="0"/>
          <w:bCs/>
          <w:color w:val="252525"/>
          <w:sz w:val="22"/>
          <w:szCs w:val="22"/>
          <w:lang w:val="en-US"/>
        </w:rPr>
        <w:t xml:space="preserve"> on </w:t>
      </w:r>
      <w:r>
        <w:rPr>
          <w:rFonts w:hint="default" w:hAnsi="Roboto-Regular" w:eastAsia="Roboto-Regular" w:asciiTheme="minorAscii"/>
          <w:color w:val="252525"/>
          <w:sz w:val="22"/>
          <w:szCs w:val="22"/>
          <w:lang w:val="en-US"/>
        </w:rPr>
        <w:t>productivity</w:t>
      </w:r>
      <w:r>
        <w:rPr>
          <w:rFonts w:hint="default" w:hAnsi="Roboto-Bold" w:eastAsia="Roboto-Bold" w:asciiTheme="minorAscii"/>
          <w:b/>
          <w:color w:val="252525"/>
          <w:sz w:val="56"/>
          <w:szCs w:val="56"/>
        </w:rPr>
        <w:t xml:space="preserve"> </w:t>
      </w:r>
    </w:p>
    <w:p>
      <w:pPr>
        <w:keepNext w:val="0"/>
        <w:keepLines w:val="0"/>
        <w:pageBreakBefore w:val="0"/>
        <w:widowControl/>
        <w:kinsoku/>
        <w:wordWrap/>
        <w:overflowPunct/>
        <w:topLinePunct w:val="0"/>
        <w:autoSpaceDE/>
        <w:autoSpaceDN/>
        <w:bidi w:val="0"/>
        <w:adjustRightInd/>
        <w:snapToGrid w:val="0"/>
        <w:spacing w:after="0" w:line="240" w:lineRule="auto"/>
        <w:ind w:right="0" w:rightChars="0"/>
        <w:jc w:val="left"/>
        <w:textAlignment w:val="auto"/>
        <w:outlineLvl w:val="9"/>
        <w:rPr>
          <w:rFonts w:hint="default" w:hAnsi="Roboto-Regular" w:eastAsia="Roboto-Regular" w:asciiTheme="minorAscii"/>
          <w:color w:val="252525"/>
          <w:sz w:val="22"/>
          <w:szCs w:val="22"/>
          <w:lang w:val="en-US"/>
        </w:rPr>
      </w:pPr>
    </w:p>
    <w:p>
      <w:pPr>
        <w:rPr>
          <w:rFonts w:hint="default" w:hAnsi="Roboto-Regular" w:eastAsia="Roboto-Regular" w:asciiTheme="minorAscii"/>
          <w:color w:val="252525"/>
          <w:sz w:val="22"/>
          <w:szCs w:val="22"/>
          <w:lang w:val="en-US"/>
        </w:rPr>
      </w:pPr>
      <w:r>
        <w:rPr>
          <w:rFonts w:hint="default"/>
          <w:lang w:val="en-US"/>
        </w:rPr>
        <w:t>My Strata NYC 2017 talk is based on research done under the limited funding conditions of academia. This meant that I did not have an infrastructure team, therefore I had to set up my Spark environment myself. In the process I learned a lot of lessons. I want to help you avoid making the mistakes I did so you can start making immediate impact with Apache Spark. Here are the six lessons I learned.</w:t>
      </w:r>
    </w:p>
    <w:p>
      <w:pPr>
        <w:rPr>
          <w:rFonts w:hint="default" w:hAnsi="Roboto-Regular" w:eastAsia="Roboto-Regular" w:asciiTheme="minorAscii"/>
          <w:color w:val="252525"/>
          <w:sz w:val="22"/>
          <w:szCs w:val="22"/>
          <w:lang w:val="en-US"/>
        </w:rPr>
      </w:pPr>
      <w:r>
        <w:rPr>
          <w:lang w:val="en-US"/>
        </w:rPr>
        <w:t xml:space="preserve">1. </w:t>
      </w:r>
      <w:r>
        <w:t>You don’t need a database</w:t>
      </w:r>
      <w:r>
        <w:rPr>
          <w:lang w:val="en-US"/>
        </w:rPr>
        <w:t xml:space="preserve"> or data warehouse. It i</w:t>
      </w:r>
      <w:r>
        <w:rPr>
          <w:rFonts w:hint="default"/>
          <w:lang w:val="en-US"/>
        </w:rPr>
        <w:t xml:space="preserve">s common for Spark setups to use </w:t>
      </w:r>
      <w:ins w:id="0" w:author="anito" w:date="2017-07-13T22:12:44Z">
        <w:r>
          <w:rPr>
            <w:rFonts w:hint="default"/>
            <w:lang w:val="en-US"/>
          </w:rPr>
          <w:t>A</w:t>
        </w:r>
      </w:ins>
      <w:ins w:id="1" w:author="anito" w:date="2017-07-13T22:12:45Z">
        <w:r>
          <w:rPr>
            <w:rFonts w:hint="default"/>
            <w:lang w:val="en-US"/>
          </w:rPr>
          <w:t>pac</w:t>
        </w:r>
      </w:ins>
      <w:ins w:id="2" w:author="anito" w:date="2017-07-13T22:12:46Z">
        <w:r>
          <w:rPr>
            <w:rFonts w:hint="default"/>
            <w:lang w:val="en-US"/>
          </w:rPr>
          <w:t>he</w:t>
        </w:r>
      </w:ins>
      <w:ins w:id="3" w:author="anito" w:date="2017-07-13T22:12:47Z">
        <w:r>
          <w:rPr>
            <w:rFonts w:hint="default"/>
            <w:lang w:val="en-US"/>
          </w:rPr>
          <w:t xml:space="preserve"> </w:t>
        </w:r>
      </w:ins>
      <w:r>
        <w:rPr>
          <w:rFonts w:hint="default"/>
          <w:lang w:val="en-US"/>
        </w:rPr>
        <w:t xml:space="preserve">Hadoop’s file system and Hive for querying, but you can use text files and other accepted file formats directly </w:t>
      </w:r>
      <w:del w:id="4" w:author="anito" w:date="2017-07-13T22:12:14Z">
        <w:r>
          <w:rPr>
            <w:rFonts w:hint="default"/>
            <w:lang w:val="en-US"/>
          </w:rPr>
          <w:delText>in</w:delText>
        </w:r>
      </w:del>
      <w:ins w:id="5" w:author="anito" w:date="2017-07-13T22:12:14Z">
        <w:r>
          <w:rPr>
            <w:rFonts w:hint="default"/>
            <w:lang w:val="en-US"/>
          </w:rPr>
          <w:t>fro</w:t>
        </w:r>
      </w:ins>
      <w:ins w:id="6" w:author="anito" w:date="2017-07-13T22:12:15Z">
        <w:r>
          <w:rPr>
            <w:rFonts w:hint="default"/>
            <w:lang w:val="en-US"/>
          </w:rPr>
          <w:t>m</w:t>
        </w:r>
      </w:ins>
      <w:r>
        <w:rPr>
          <w:rFonts w:hint="default"/>
          <w:lang w:val="en-US"/>
        </w:rPr>
        <w:t xml:space="preserve"> local directories if in the short term you don’t want to go through the hassle of setting up a database or warehouse.</w:t>
      </w:r>
    </w:p>
    <w:p>
      <w:r>
        <w:rPr>
          <w:lang w:val="en-US"/>
        </w:rPr>
        <w:t xml:space="preserve">2. </w:t>
      </w:r>
      <w:r>
        <w:t xml:space="preserve">You don’t need </w:t>
      </w:r>
      <w:r>
        <w:rPr>
          <w:lang w:val="en-US"/>
        </w:rPr>
        <w:t xml:space="preserve">a cluster of </w:t>
      </w:r>
      <w:r>
        <w:t>machines</w:t>
      </w:r>
      <w:r>
        <w:rPr>
          <w:lang w:val="en-US"/>
        </w:rPr>
        <w:t>. You can hit the ground running using your local machine or a single server. This is also helpful in that you do no</w:t>
      </w:r>
      <w:r>
        <w:rPr>
          <w:rFonts w:hint="default"/>
          <w:lang w:val="en-US"/>
        </w:rPr>
        <w:t xml:space="preserve">t have to consider what cluster manager to install - YARN or Mesos. You can simply use the stand alone cluster manager that comes with Spark. Just make sure that if you use one machine it should have </w:t>
      </w:r>
      <w:r>
        <w:rPr>
          <w:lang w:val="en-US"/>
        </w:rPr>
        <w:t>multiple</w:t>
      </w:r>
      <w:r>
        <w:t xml:space="preserve"> cores and </w:t>
      </w:r>
      <w:r>
        <w:rPr>
          <w:lang w:val="en-US"/>
        </w:rPr>
        <w:t xml:space="preserve">enough </w:t>
      </w:r>
      <w:r>
        <w:t>memory</w:t>
      </w:r>
      <w:r>
        <w:rPr>
          <w:lang w:val="en-US"/>
        </w:rPr>
        <w:t xml:space="preserve"> to cache your data</w:t>
      </w:r>
      <w:r>
        <w:t>.</w:t>
      </w:r>
    </w:p>
    <w:p>
      <w:pPr>
        <w:numPr>
          <w:numId w:val="0"/>
        </w:numPr>
        <w:rPr>
          <w:lang w:val="en-US"/>
        </w:rPr>
      </w:pPr>
      <w:r>
        <w:rPr>
          <w:lang w:val="en-US"/>
        </w:rPr>
        <w:t>3. Don’t know scala? Start learning Spark in the language you do know- whether it be java, python, or R. In versions 2.0+ a lot of additional support was added for R, namely in the form of S</w:t>
      </w:r>
      <w:r>
        <w:rPr>
          <w:rFonts w:hint="default"/>
          <w:lang w:val="en-US"/>
        </w:rPr>
        <w:t>parkR and sparklyr</w:t>
      </w:r>
      <w:r>
        <w:rPr>
          <w:lang w:val="en-US"/>
        </w:rPr>
        <w:t>.</w:t>
      </w:r>
    </w:p>
    <w:p>
      <w:pPr>
        <w:numPr>
          <w:numId w:val="0"/>
        </w:numPr>
        <w:rPr>
          <w:lang w:val="en-US"/>
        </w:rPr>
      </w:pPr>
      <w:r>
        <w:rPr>
          <w:lang w:val="en-US"/>
        </w:rPr>
        <w:t>4. Use a notebook. Don’t bother trying to configure an IDE or using the shell to write applications. Of course, using the shell is great if you are submitting an application or doing some basic coding. However, the pain of configuring an IDE with Spark is not worth the investment. Any programming I did in Spark was either in the shell or a Jupyter notebook. The latter being used the majority of the time.</w:t>
      </w:r>
    </w:p>
    <w:p>
      <w:r>
        <w:rPr>
          <w:lang w:val="en-US"/>
        </w:rPr>
        <w:t xml:space="preserve">5. </w:t>
      </w:r>
      <w:r>
        <w:t xml:space="preserve">Use </w:t>
      </w:r>
      <w:r>
        <w:rPr>
          <w:lang w:val="en-US"/>
        </w:rPr>
        <w:t>D</w:t>
      </w:r>
      <w:r>
        <w:t>ata</w:t>
      </w:r>
      <w:r>
        <w:rPr>
          <w:lang w:val="en-US"/>
        </w:rPr>
        <w:t>F</w:t>
      </w:r>
      <w:r>
        <w:t>rames instead of RDDs</w:t>
      </w:r>
      <w:r>
        <w:rPr>
          <w:lang w:val="en-US"/>
        </w:rPr>
        <w:t xml:space="preserve"> (Resilient Distributed Datasets) for ease of use. There has been extensive work done between versions 1.6 and 2.0 to make functionality traditionally done using RDDs easier to do with DataFrames. DataFrames are also efficient across languages. So if you</w:t>
      </w:r>
      <w:r>
        <w:rPr>
          <w:rFonts w:hint="default"/>
          <w:lang w:val="en-US"/>
        </w:rPr>
        <w:t>’re more comfortable with java, python, or R there is no performance loss suffered by not switching to scala.</w:t>
      </w:r>
    </w:p>
    <w:p>
      <w:pPr>
        <w:keepNext w:val="0"/>
        <w:keepLines w:val="0"/>
        <w:pageBreakBefore w:val="0"/>
        <w:widowControl/>
        <w:kinsoku/>
        <w:wordWrap/>
        <w:overflowPunct/>
        <w:topLinePunct w:val="0"/>
        <w:autoSpaceDE/>
        <w:autoSpaceDN/>
        <w:bidi w:val="0"/>
        <w:adjustRightInd/>
        <w:spacing w:after="0"/>
        <w:ind w:left="0" w:leftChars="0" w:right="0" w:rightChars="0" w:firstLine="0" w:firstLineChars="0"/>
        <w:jc w:val="left"/>
        <w:textAlignment w:val="auto"/>
        <w:rPr>
          <w:rFonts w:hint="default" w:hAnsi="Roboto-Regular" w:eastAsia="Roboto-Regular" w:asciiTheme="minorAscii"/>
          <w:color w:val="252525"/>
          <w:sz w:val="22"/>
          <w:szCs w:val="22"/>
          <w:lang w:val="en-US"/>
        </w:rPr>
      </w:pPr>
      <w:r>
        <w:rPr>
          <w:lang w:val="en-US"/>
        </w:rPr>
        <w:t xml:space="preserve">6. </w:t>
      </w:r>
      <w:r>
        <w:t>Avoid partial actions</w:t>
      </w:r>
      <w:r>
        <w:rPr>
          <w:lang w:val="en-US"/>
        </w:rPr>
        <w:t xml:space="preserve">. </w:t>
      </w:r>
      <w:r>
        <w:rPr>
          <w:rFonts w:hint="default" w:hAnsi="Roboto-Regular" w:eastAsia="Roboto-Regular" w:asciiTheme="minorAscii"/>
          <w:color w:val="252525"/>
          <w:sz w:val="22"/>
          <w:szCs w:val="22"/>
          <w:lang w:val="en-US"/>
        </w:rPr>
        <w:t>A</w:t>
      </w:r>
      <w:r>
        <w:rPr>
          <w:rFonts w:hint="default" w:hAnsi="Roboto-Regular" w:eastAsia="Roboto-Regular" w:asciiTheme="minorAscii"/>
          <w:color w:val="252525"/>
          <w:sz w:val="22"/>
          <w:szCs w:val="22"/>
        </w:rPr>
        <w:t xml:space="preserve"> partial action, </w:t>
      </w:r>
      <w:r>
        <w:rPr>
          <w:rFonts w:hint="default" w:hAnsi="Roboto-Regular" w:eastAsia="Roboto-Regular" w:asciiTheme="minorAscii"/>
          <w:color w:val="252525"/>
          <w:sz w:val="22"/>
          <w:szCs w:val="22"/>
          <w:lang w:val="en-US"/>
        </w:rPr>
        <w:t xml:space="preserve">is an action that does not allow the DAG (Directed Acyclic Graph) for a Spark job to be </w:t>
      </w:r>
      <w:r>
        <w:rPr>
          <w:rFonts w:hint="default" w:hAnsi="Roboto-Regular" w:eastAsia="Roboto-Regular" w:asciiTheme="minorAscii"/>
          <w:color w:val="252525"/>
          <w:sz w:val="22"/>
          <w:szCs w:val="22"/>
        </w:rPr>
        <w:t>fully</w:t>
      </w:r>
      <w:r>
        <w:rPr>
          <w:rFonts w:hint="default" w:hAnsi="Roboto-Regular" w:eastAsia="Roboto-Regular" w:asciiTheme="minorAscii"/>
          <w:color w:val="252525"/>
          <w:sz w:val="22"/>
          <w:szCs w:val="22"/>
          <w:lang w:val="en-US"/>
        </w:rPr>
        <w:t xml:space="preserve"> </w:t>
      </w:r>
      <w:r>
        <w:rPr>
          <w:rFonts w:hint="default" w:hAnsi="Roboto-Regular" w:eastAsia="Roboto-Regular" w:asciiTheme="minorAscii"/>
          <w:color w:val="252525"/>
          <w:sz w:val="22"/>
          <w:szCs w:val="22"/>
        </w:rPr>
        <w:t xml:space="preserve">evaluated. </w:t>
      </w:r>
      <w:r>
        <w:rPr>
          <w:rFonts w:hint="default" w:hAnsi="Roboto-Regular" w:eastAsia="Roboto-Regular" w:asciiTheme="minorAscii"/>
          <w:color w:val="252525"/>
          <w:sz w:val="22"/>
          <w:szCs w:val="22"/>
          <w:lang w:val="en-US"/>
        </w:rPr>
        <w:t xml:space="preserve">Thus </w:t>
      </w:r>
      <w:r>
        <w:rPr>
          <w:rFonts w:hint="default" w:hAnsi="Roboto-Regular" w:eastAsia="Roboto-Regular" w:asciiTheme="minorAscii"/>
          <w:color w:val="252525"/>
          <w:sz w:val="22"/>
          <w:szCs w:val="22"/>
        </w:rPr>
        <w:t>transformation</w:t>
      </w:r>
      <w:r>
        <w:rPr>
          <w:rFonts w:hint="default" w:hAnsi="Roboto-Regular" w:eastAsia="Roboto-Regular" w:asciiTheme="minorAscii"/>
          <w:color w:val="252525"/>
          <w:sz w:val="22"/>
          <w:szCs w:val="22"/>
          <w:lang w:val="en-US"/>
        </w:rPr>
        <w:t xml:space="preserve">s along the way do not complete. For example, one issue whose solution eluded me for some time was why computation was slow on data I cached. Eventually I realized by looking at the web UI that only some of the data was cached. However, I still did not know why all the data was not being cached. In fact, I knew that since </w:t>
      </w:r>
      <w:r>
        <w:rPr>
          <w:rFonts w:hint="default" w:ascii="Courier New" w:hAnsi="Courier New" w:eastAsia="Roboto-Regular" w:cs="Courier New"/>
          <w:color w:val="252525"/>
          <w:sz w:val="20"/>
          <w:szCs w:val="20"/>
          <w:lang w:val="en-US"/>
        </w:rPr>
        <w:t>cache()</w:t>
      </w:r>
      <w:r>
        <w:rPr>
          <w:rFonts w:hint="default" w:hAnsi="Roboto-Regular" w:eastAsia="Roboto-Regular" w:asciiTheme="minorAscii"/>
          <w:color w:val="252525"/>
          <w:sz w:val="22"/>
          <w:szCs w:val="22"/>
          <w:lang w:val="en-US"/>
        </w:rPr>
        <w:t xml:space="preserve"> was a transformation, I had to call an action before it would be evaluated. The code I was running was </w:t>
      </w:r>
      <w:r>
        <w:rPr>
          <w:rFonts w:hint="default" w:ascii="Courier New" w:hAnsi="Courier New" w:eastAsia="NimbusMonL-Regu" w:cs="Courier New"/>
          <w:sz w:val="20"/>
        </w:rPr>
        <w:t>data=</w:t>
      </w:r>
      <w:r>
        <w:rPr>
          <w:rFonts w:hint="default" w:ascii="Courier New" w:hAnsi="Courier New" w:eastAsia="NimbusMonL-Regu" w:cs="Courier New"/>
          <w:sz w:val="20"/>
          <w:lang w:val="en-US"/>
        </w:rPr>
        <w:t>df</w:t>
      </w:r>
      <w:r>
        <w:rPr>
          <w:rFonts w:hint="default" w:ascii="Courier New" w:hAnsi="Courier New" w:eastAsia="NimbusMonL-Regu" w:cs="Courier New"/>
          <w:sz w:val="20"/>
        </w:rPr>
        <w:t>.cache().</w:t>
      </w:r>
      <w:r>
        <w:rPr>
          <w:rFonts w:hint="default" w:ascii="Courier New" w:hAnsi="Courier New" w:eastAsia="NimbusMonL-Regu" w:cs="Courier New"/>
          <w:sz w:val="20"/>
          <w:lang w:val="en-US"/>
        </w:rPr>
        <w:t>show</w:t>
      </w:r>
      <w:r>
        <w:rPr>
          <w:rFonts w:hint="default" w:ascii="Courier New" w:hAnsi="Courier New" w:eastAsia="NimbusMonL-Regu" w:cs="Courier New"/>
          <w:sz w:val="20"/>
        </w:rPr>
        <w:t>()</w:t>
      </w:r>
      <w:r>
        <w:rPr>
          <w:rFonts w:hint="default" w:hAnsi="Roboto-Regular" w:eastAsia="Roboto-Regular" w:asciiTheme="minorAscii"/>
          <w:color w:val="252525"/>
          <w:sz w:val="22"/>
          <w:szCs w:val="22"/>
          <w:lang w:val="en-US"/>
        </w:rPr>
        <w:t xml:space="preserve">. However, because </w:t>
      </w:r>
      <w:r>
        <w:rPr>
          <w:rFonts w:hint="default" w:ascii="Courier New" w:hAnsi="Courier New" w:eastAsia="Roboto-Regular" w:cs="Courier New"/>
          <w:color w:val="252525"/>
          <w:sz w:val="22"/>
          <w:szCs w:val="22"/>
          <w:lang w:val="en-US"/>
          <w:rPrChange w:id="7" w:author="anito" w:date="2017-07-13T22:15:14Z">
            <w:rPr>
              <w:rFonts w:hint="default" w:hAnsi="Roboto-Regular" w:eastAsia="Roboto-Regular" w:asciiTheme="minorAscii"/>
              <w:color w:val="252525"/>
              <w:sz w:val="22"/>
              <w:szCs w:val="22"/>
              <w:lang w:val="en-US"/>
            </w:rPr>
          </w:rPrChange>
        </w:rPr>
        <w:t>show</w:t>
      </w:r>
      <w:ins w:id="8" w:author="anito" w:date="2017-07-13T22:14:47Z">
        <w:r>
          <w:rPr>
            <w:rFonts w:hint="default" w:ascii="Courier New" w:hAnsi="Courier New" w:eastAsia="Roboto-Regular" w:cs="Courier New"/>
            <w:color w:val="252525"/>
            <w:sz w:val="22"/>
            <w:szCs w:val="22"/>
            <w:lang w:val="en-US"/>
            <w:rPrChange w:id="9" w:author="anito" w:date="2017-07-13T22:15:14Z">
              <w:rPr>
                <w:rFonts w:hint="default" w:hAnsi="Roboto-Regular" w:eastAsia="Roboto-Regular" w:asciiTheme="minorAscii"/>
                <w:color w:val="252525"/>
                <w:sz w:val="22"/>
                <w:szCs w:val="22"/>
                <w:lang w:val="en-US"/>
              </w:rPr>
            </w:rPrChange>
          </w:rPr>
          <w:t>()</w:t>
        </w:r>
      </w:ins>
      <w:r>
        <w:rPr>
          <w:rFonts w:hint="default" w:hAnsi="Roboto-Regular" w:eastAsia="Roboto-Regular" w:asciiTheme="minorAscii"/>
          <w:color w:val="252525"/>
          <w:sz w:val="22"/>
          <w:szCs w:val="22"/>
          <w:lang w:val="en-US"/>
        </w:rPr>
        <w:t xml:space="preserve"> is defaulted to 20, and my data had more than 20 rows, </w:t>
      </w:r>
      <w:r>
        <w:rPr>
          <w:rFonts w:hint="default" w:ascii="Courier New" w:hAnsi="Courier New" w:eastAsia="Roboto-Regular" w:cs="Courier New"/>
          <w:color w:val="252525"/>
          <w:sz w:val="20"/>
          <w:szCs w:val="20"/>
          <w:lang w:val="en-US"/>
        </w:rPr>
        <w:t>show()</w:t>
      </w:r>
      <w:r>
        <w:rPr>
          <w:rFonts w:hint="default" w:hAnsi="Roboto-Regular" w:eastAsia="Roboto-Regular" w:asciiTheme="minorAscii"/>
          <w:color w:val="252525"/>
          <w:sz w:val="22"/>
          <w:szCs w:val="22"/>
          <w:lang w:val="en-US"/>
        </w:rPr>
        <w:t xml:space="preserve"> was a partial action. I should have been running </w:t>
      </w:r>
      <w:r>
        <w:rPr>
          <w:rFonts w:hint="default" w:ascii="Courier New" w:hAnsi="Courier New" w:eastAsia="NimbusMonL-Regu" w:cs="Courier New"/>
          <w:sz w:val="20"/>
        </w:rPr>
        <w:t>data=</w:t>
      </w:r>
      <w:r>
        <w:rPr>
          <w:rFonts w:hint="default" w:ascii="Courier New" w:hAnsi="Courier New" w:eastAsia="NimbusMonL-Regu" w:cs="Courier New"/>
          <w:sz w:val="20"/>
          <w:lang w:val="en-US"/>
        </w:rPr>
        <w:t>df</w:t>
      </w:r>
      <w:r>
        <w:rPr>
          <w:rFonts w:hint="default" w:ascii="Courier New" w:hAnsi="Courier New" w:eastAsia="NimbusMonL-Regu" w:cs="Courier New"/>
          <w:sz w:val="20"/>
        </w:rPr>
        <w:t>.cache().count(</w:t>
      </w:r>
      <w:r>
        <w:rPr>
          <w:rFonts w:hint="default" w:ascii="Courier New" w:hAnsi="Courier New" w:eastAsia="NimbusMonL-Regu" w:cs="Courier New"/>
          <w:sz w:val="20"/>
          <w:lang w:val="en-US"/>
        </w:rPr>
        <w:t>)</w:t>
      </w:r>
      <w:r>
        <w:rPr>
          <w:rFonts w:hint="default" w:hAnsi="Courier New" w:eastAsia="NimbusMonL-Regu" w:cs="Courier New" w:asciiTheme="minorAscii"/>
          <w:sz w:val="22"/>
          <w:szCs w:val="22"/>
          <w:lang w:val="en-US"/>
        </w:rPr>
        <w:t>,</w:t>
      </w:r>
      <w:r>
        <w:rPr>
          <w:rFonts w:hint="default" w:hAnsi="Roboto-Regular" w:eastAsia="Roboto-Regular" w:asciiTheme="minorAscii"/>
          <w:color w:val="252525"/>
          <w:sz w:val="22"/>
          <w:szCs w:val="22"/>
          <w:lang w:val="en-US"/>
        </w:rPr>
        <w:t xml:space="preserve"> as </w:t>
      </w:r>
      <w:r>
        <w:rPr>
          <w:rFonts w:hint="default" w:ascii="Courier New" w:hAnsi="Courier New" w:eastAsia="Roboto-Regular" w:cs="Courier New"/>
          <w:color w:val="252525"/>
          <w:sz w:val="20"/>
          <w:szCs w:val="20"/>
          <w:lang w:val="en-US"/>
        </w:rPr>
        <w:t>c</w:t>
      </w:r>
      <w:r>
        <w:rPr>
          <w:rFonts w:hint="default" w:ascii="Courier New" w:hAnsi="Courier New" w:eastAsia="Roboto-Regular" w:cs="Courier New"/>
          <w:color w:val="252525"/>
          <w:sz w:val="20"/>
          <w:szCs w:val="20"/>
        </w:rPr>
        <w:t>ount</w:t>
      </w:r>
      <w:r>
        <w:rPr>
          <w:rFonts w:hint="default" w:ascii="Courier New" w:hAnsi="Courier New" w:eastAsia="Roboto-Regular" w:cs="Courier New"/>
          <w:color w:val="252525"/>
          <w:sz w:val="20"/>
          <w:szCs w:val="20"/>
          <w:lang w:val="en-US"/>
        </w:rPr>
        <w:t>()</w:t>
      </w:r>
      <w:r>
        <w:rPr>
          <w:rFonts w:hint="default" w:hAnsi="Roboto-Regular" w:eastAsia="Roboto-Regular" w:asciiTheme="minorAscii"/>
          <w:color w:val="252525"/>
          <w:sz w:val="22"/>
          <w:szCs w:val="22"/>
          <w:lang w:val="en-US"/>
        </w:rPr>
        <w:t xml:space="preserve"> will always act as a full action. So be wary of partial actions. Thanks </w:t>
      </w:r>
      <w:bookmarkStart w:id="0" w:name="OLE_LINK1"/>
      <w:r>
        <w:rPr>
          <w:rFonts w:hint="default" w:hAnsi="Roboto-Regular" w:eastAsia="Roboto-Regular" w:asciiTheme="minorAscii"/>
          <w:color w:val="252525"/>
          <w:sz w:val="22"/>
          <w:szCs w:val="22"/>
          <w:lang w:val="en-US"/>
        </w:rPr>
        <w:t xml:space="preserve">to </w:t>
      </w:r>
      <w:r>
        <w:rPr>
          <w:rFonts w:hint="default" w:hAnsi="Roboto-Regular" w:eastAsia="Roboto-Regular" w:asciiTheme="minorAscii"/>
          <w:color w:val="252525"/>
          <w:sz w:val="22"/>
          <w:szCs w:val="22"/>
          <w:lang w:val="en-US"/>
        </w:rPr>
        <w:fldChar w:fldCharType="begin"/>
      </w:r>
      <w:r>
        <w:rPr>
          <w:rFonts w:hint="default" w:hAnsi="Roboto-Regular" w:eastAsia="Roboto-Regular" w:asciiTheme="minorAscii"/>
          <w:color w:val="252525"/>
          <w:sz w:val="22"/>
          <w:szCs w:val="22"/>
          <w:lang w:val="en-US"/>
        </w:rPr>
        <w:instrText xml:space="preserve"> HYPERLINK "https://www.amazon.com/Holden-Karau/e/B00G4JS6IO/ref=ntt_dp_epwbk_0" </w:instrText>
      </w:r>
      <w:r>
        <w:rPr>
          <w:rFonts w:hint="default" w:hAnsi="Roboto-Regular" w:eastAsia="Roboto-Regular" w:asciiTheme="minorAscii"/>
          <w:color w:val="252525"/>
          <w:sz w:val="22"/>
          <w:szCs w:val="22"/>
          <w:lang w:val="en-US"/>
        </w:rPr>
        <w:fldChar w:fldCharType="separate"/>
      </w:r>
      <w:r>
        <w:rPr>
          <w:rStyle w:val="5"/>
          <w:rFonts w:hint="default" w:hAnsi="Roboto-Regular" w:eastAsia="Roboto-Regular" w:asciiTheme="minorAscii"/>
          <w:color w:val="252525"/>
          <w:sz w:val="22"/>
          <w:szCs w:val="22"/>
          <w:lang w:val="en-US"/>
        </w:rPr>
        <w:t>Holden Karau</w:t>
      </w:r>
      <w:bookmarkEnd w:id="0"/>
      <w:r>
        <w:rPr>
          <w:rFonts w:hint="default" w:hAnsi="Roboto-Regular" w:eastAsia="Roboto-Regular" w:asciiTheme="minorAscii"/>
          <w:color w:val="252525"/>
          <w:sz w:val="22"/>
          <w:szCs w:val="22"/>
          <w:lang w:val="en-US"/>
        </w:rPr>
        <w:fldChar w:fldCharType="end"/>
      </w:r>
      <w:r>
        <w:rPr>
          <w:rFonts w:hint="default" w:hAnsi="Roboto-Regular" w:eastAsia="Roboto-Regular" w:asciiTheme="minorAscii"/>
          <w:color w:val="252525"/>
          <w:sz w:val="22"/>
          <w:szCs w:val="22"/>
          <w:lang w:val="en-US"/>
        </w:rPr>
        <w:t xml:space="preserve"> for pointing this one out to me. </w:t>
      </w:r>
    </w:p>
    <w:p>
      <w:pPr>
        <w:keepNext w:val="0"/>
        <w:keepLines w:val="0"/>
        <w:pageBreakBefore w:val="0"/>
        <w:widowControl/>
        <w:kinsoku/>
        <w:wordWrap/>
        <w:overflowPunct/>
        <w:topLinePunct w:val="0"/>
        <w:autoSpaceDE/>
        <w:autoSpaceDN/>
        <w:bidi w:val="0"/>
        <w:adjustRightInd/>
        <w:snapToGrid w:val="0"/>
        <w:spacing w:after="0" w:line="240" w:lineRule="auto"/>
        <w:ind w:right="0" w:rightChars="0"/>
        <w:jc w:val="left"/>
        <w:textAlignment w:val="auto"/>
        <w:outlineLvl w:val="9"/>
        <w:rPr>
          <w:rFonts w:hint="default" w:hAnsi="Roboto-Regular" w:eastAsia="Roboto-Regular" w:asciiTheme="minorAscii"/>
          <w:color w:val="252525"/>
          <w:sz w:val="22"/>
          <w:szCs w:val="22"/>
          <w:lang w:val="en-US"/>
        </w:rPr>
      </w:pPr>
    </w:p>
    <w:p>
      <w:pPr>
        <w:rPr>
          <w:rFonts w:hint="default"/>
          <w:lang w:val="en-US"/>
        </w:rPr>
      </w:pPr>
      <w:r>
        <w:rPr>
          <w:rFonts w:hint="default"/>
          <w:lang w:val="en-US"/>
        </w:rPr>
        <w:t xml:space="preserve">These tips highlight </w:t>
      </w:r>
      <w:del w:id="11" w:author="anito" w:date="2017-07-13T22:15:42Z">
        <w:r>
          <w:rPr>
            <w:rFonts w:hint="default"/>
            <w:lang w:val="en-US"/>
          </w:rPr>
          <w:delText xml:space="preserve">Apache </w:delText>
        </w:r>
      </w:del>
      <w:r>
        <w:rPr>
          <w:rFonts w:hint="default"/>
          <w:lang w:val="en-US"/>
        </w:rPr>
        <w:t xml:space="preserve">Spark’s ability to deliver serious gains in productivity despite limited user computing capability. There is definitely an ideal set up for each organization’s particular needs. As such, one or all of the following: expanding to a cluster setup, building a data warehouse, and utilizing an infrastructure team might be necessary at some point. My aim </w:t>
      </w:r>
      <w:ins w:id="12" w:author="anito" w:date="2017-07-13T22:16:09Z">
        <w:r>
          <w:rPr>
            <w:rFonts w:hint="default"/>
            <w:lang w:val="en-US"/>
          </w:rPr>
          <w:t>h</w:t>
        </w:r>
      </w:ins>
      <w:ins w:id="13" w:author="anito" w:date="2017-07-13T22:16:10Z">
        <w:r>
          <w:rPr>
            <w:rFonts w:hint="default"/>
            <w:lang w:val="en-US"/>
          </w:rPr>
          <w:t xml:space="preserve">ere </w:t>
        </w:r>
      </w:ins>
      <w:bookmarkStart w:id="1" w:name="_GoBack"/>
      <w:bookmarkEnd w:id="1"/>
      <w:r>
        <w:rPr>
          <w:rFonts w:hint="default"/>
          <w:lang w:val="en-US"/>
        </w:rPr>
        <w:t>is simply to make it easier to create a proof of concept that justifies stakeholder investment and/or provide some pointers if you decide that a bare bones set up is best for you.</w:t>
      </w:r>
    </w:p>
    <w:sectPr>
      <w:headerReference r:id="rId3" w:type="default"/>
      <w:footerReference r:id="rId4" w:type="default"/>
      <w:pgSz w:w="12240" w:h="15840"/>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Roboto-Regular">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Roboto-Bold">
    <w:altName w:val="Segoe Print"/>
    <w:panose1 w:val="00000000000000000000"/>
    <w:charset w:val="00"/>
    <w:family w:val="auto"/>
    <w:pitch w:val="default"/>
    <w:sig w:usb0="00000000"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c">
    <w:altName w:val="Segoe Print"/>
    <w:panose1 w:val="00000000000000000000"/>
    <w:charset w:val="00"/>
    <w:family w:val="auto"/>
    <w:pitch w:val="default"/>
    <w:sig w:usb0="00000000" w:usb1="00000000" w:usb2="00000000" w:usb3="00000000" w:csb0="00000000" w:csb1="00000000"/>
  </w:font>
  <w:font w:name="Ca">
    <w:altName w:val="Segoe Print"/>
    <w:panose1 w:val="00000000000000000000"/>
    <w:charset w:val="00"/>
    <w:family w:val="auto"/>
    <w:pitch w:val="default"/>
    <w:sig w:usb0="00000000" w:usb1="00000000" w:usb2="00000000" w:usb3="00000000" w:csb0="00000000" w:csb1="00000000"/>
  </w:font>
  <w:font w:name="+Bod">
    <w:altName w:val="Segoe Print"/>
    <w:panose1 w:val="00000000000000000000"/>
    <w:charset w:val="00"/>
    <w:family w:val="auto"/>
    <w:pitch w:val="default"/>
    <w:sig w:usb0="00000000" w:usb1="00000000" w:usb2="00000000" w:usb3="00000000" w:csb0="00000000" w:csb1="00000000"/>
  </w:font>
  <w:font w:name="+Bo">
    <w:altName w:val="Segoe Print"/>
    <w:panose1 w:val="00000000000000000000"/>
    <w:charset w:val="00"/>
    <w:family w:val="auto"/>
    <w:pitch w:val="default"/>
    <w:sig w:usb0="00000000" w:usb1="00000000" w:usb2="00000000" w:usb3="00000000" w:csb0="00000000" w:csb1="00000000"/>
  </w:font>
  <w:font w:name="+B">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Cal">
    <w:altName w:val="Segoe Print"/>
    <w:panose1 w:val="00000000000000000000"/>
    <w:charset w:val="00"/>
    <w:family w:val="auto"/>
    <w:pitch w:val="default"/>
    <w:sig w:usb0="00000000" w:usb1="00000000" w:usb2="00000000" w:usb3="00000000" w:csb0="00000000" w:csb1="00000000"/>
  </w:font>
  <w:font w:name="NimbusMonL-Regu">
    <w:altName w:val="Segoe Print"/>
    <w:panose1 w:val="000000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YaHei Light">
    <w:panose1 w:val="020B0502040204020203"/>
    <w:charset w:val="86"/>
    <w:family w:val="auto"/>
    <w:pitch w:val="default"/>
    <w:sig w:usb0="80000287" w:usb1="28CF001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Agency FB">
    <w:panose1 w:val="020B0503020202020204"/>
    <w:charset w:val="00"/>
    <w:family w:val="auto"/>
    <w:pitch w:val="default"/>
    <w:sig w:usb0="00000003" w:usb1="00000000" w:usb2="00000000" w:usb3="00000000" w:csb0="20000001"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00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adley Hand ITC">
    <w:panose1 w:val="03070402050302030203"/>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astellar">
    <w:panose1 w:val="020A0402060406010301"/>
    <w:charset w:val="00"/>
    <w:family w:val="auto"/>
    <w:pitch w:val="default"/>
    <w:sig w:usb0="00000003" w:usb1="00000000" w:usb2="00000000" w:usb3="00000000" w:csb0="20000001" w:csb1="00000000"/>
  </w:font>
  <w:font w:name="Centaur">
    <w:panose1 w:val="020305040502050203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hiller">
    <w:panose1 w:val="04020404031007020602"/>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pperplate Gothic Light">
    <w:panose1 w:val="020E0507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urlz MT">
    <w:panose1 w:val="04040404050702020202"/>
    <w:charset w:val="00"/>
    <w:family w:val="auto"/>
    <w:pitch w:val="default"/>
    <w:sig w:usb0="00000003" w:usb1="00000000" w:usb2="00000000" w:usb3="00000000" w:csb0="20000001" w:csb1="00000000"/>
  </w:font>
  <w:font w:name="Ebrima">
    <w:panose1 w:val="02000000000000000000"/>
    <w:charset w:val="00"/>
    <w:family w:val="auto"/>
    <w:pitch w:val="default"/>
    <w:sig w:usb0="A000505F" w:usb1="02000041" w:usb2="00000800" w:usb3="00000404" w:csb0="00000093" w:csb1="00000000"/>
  </w:font>
  <w:font w:name="Edwardian Script ITC">
    <w:panose1 w:val="030303020407070D0804"/>
    <w:charset w:val="00"/>
    <w:family w:val="auto"/>
    <w:pitch w:val="default"/>
    <w:sig w:usb0="00000003" w:usb1="00000000" w:usb2="00000000" w:usb3="00000000" w:csb0="20000001" w:csb1="00000000"/>
  </w:font>
  <w:font w:name="Elephant">
    <w:panose1 w:val="02020904090505020303"/>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Eras Bold ITC">
    <w:panose1 w:val="020B09070305040202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Felix Titling">
    <w:panose1 w:val="04060505060202020A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Arial" w:hAnsi="Arial" w:eastAsia="SimSun" w:cs="Arial"/>
        <w:b w:val="0"/>
        <w:i w:val="0"/>
        <w:caps w:val="0"/>
        <w:color w:val="222222"/>
        <w:spacing w:val="0"/>
        <w:kern w:val="0"/>
        <w:sz w:val="15"/>
        <w:szCs w:val="15"/>
        <w:shd w:val="clear" w:fill="FFFFFF"/>
        <w:lang w:val="en-US" w:eastAsia="zh-CN" w:bidi="ar"/>
      </w:rPr>
      <w:t>Type from Nicole</w:t>
    </w:r>
    <w:r>
      <w:rPr>
        <w:rFonts w:hint="default" w:ascii="Arial" w:hAnsi="Arial" w:eastAsia="SimSun" w:cs="Arial"/>
        <w:b w:val="0"/>
        <w:i w:val="0"/>
        <w:caps w:val="0"/>
        <w:color w:val="222222"/>
        <w:spacing w:val="0"/>
        <w:kern w:val="0"/>
        <w:sz w:val="15"/>
        <w:szCs w:val="15"/>
        <w:shd w:val="clear" w:fill="FFFFFF"/>
        <w:lang w:val="en-US" w:eastAsia="zh-CN" w:bidi="ar"/>
      </w:rPr>
      <w:t xml:space="preserve">’s List: </w:t>
    </w:r>
    <w:r>
      <w:rPr>
        <w:rFonts w:ascii="Arial" w:hAnsi="Arial" w:eastAsia="SimSun" w:cs="Arial"/>
        <w:b w:val="0"/>
        <w:i w:val="0"/>
        <w:caps w:val="0"/>
        <w:color w:val="222222"/>
        <w:spacing w:val="0"/>
        <w:kern w:val="0"/>
        <w:sz w:val="15"/>
        <w:szCs w:val="15"/>
        <w:shd w:val="clear" w:fill="FFFFFF"/>
        <w:lang w:val="en-US" w:eastAsia="zh-CN" w:bidi="ar"/>
      </w:rPr>
      <w:t>7. Numbered lists - Pieces that make it easy to process what matters.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trackRevisions w:val="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7F35A7"/>
    <w:rsid w:val="00B274F7"/>
    <w:rsid w:val="01285A0D"/>
    <w:rsid w:val="014C0B3E"/>
    <w:rsid w:val="01C15148"/>
    <w:rsid w:val="01DB2CB8"/>
    <w:rsid w:val="026E34D1"/>
    <w:rsid w:val="03133221"/>
    <w:rsid w:val="03A73CF7"/>
    <w:rsid w:val="04CE2361"/>
    <w:rsid w:val="068D4020"/>
    <w:rsid w:val="06B1536A"/>
    <w:rsid w:val="07601F4A"/>
    <w:rsid w:val="07957A1D"/>
    <w:rsid w:val="082E4001"/>
    <w:rsid w:val="087C7DDA"/>
    <w:rsid w:val="08F550E7"/>
    <w:rsid w:val="098D64DA"/>
    <w:rsid w:val="0A6577BD"/>
    <w:rsid w:val="0B247310"/>
    <w:rsid w:val="0B751814"/>
    <w:rsid w:val="0C185659"/>
    <w:rsid w:val="0D422987"/>
    <w:rsid w:val="0D8A1749"/>
    <w:rsid w:val="0DBD30C7"/>
    <w:rsid w:val="0E0D5C11"/>
    <w:rsid w:val="0EA60EE6"/>
    <w:rsid w:val="0EC70726"/>
    <w:rsid w:val="0F16089B"/>
    <w:rsid w:val="0F6D2BC8"/>
    <w:rsid w:val="0F730355"/>
    <w:rsid w:val="0F8F6800"/>
    <w:rsid w:val="111025F8"/>
    <w:rsid w:val="11615F95"/>
    <w:rsid w:val="124539C3"/>
    <w:rsid w:val="13601463"/>
    <w:rsid w:val="138520F9"/>
    <w:rsid w:val="146A6C3B"/>
    <w:rsid w:val="162926FF"/>
    <w:rsid w:val="16E71251"/>
    <w:rsid w:val="17BF7485"/>
    <w:rsid w:val="18C2237B"/>
    <w:rsid w:val="18EA659B"/>
    <w:rsid w:val="1902628A"/>
    <w:rsid w:val="1A07416B"/>
    <w:rsid w:val="1C862987"/>
    <w:rsid w:val="1CA13B67"/>
    <w:rsid w:val="1DF83BFB"/>
    <w:rsid w:val="1F4F6062"/>
    <w:rsid w:val="204D44F4"/>
    <w:rsid w:val="21547307"/>
    <w:rsid w:val="22605F23"/>
    <w:rsid w:val="230B4C94"/>
    <w:rsid w:val="23D055EF"/>
    <w:rsid w:val="240375FD"/>
    <w:rsid w:val="240A5DFE"/>
    <w:rsid w:val="24296B2E"/>
    <w:rsid w:val="24843C70"/>
    <w:rsid w:val="25386E79"/>
    <w:rsid w:val="2594612B"/>
    <w:rsid w:val="25CA4E2C"/>
    <w:rsid w:val="26CE607C"/>
    <w:rsid w:val="27023DFF"/>
    <w:rsid w:val="2779708A"/>
    <w:rsid w:val="281B05E6"/>
    <w:rsid w:val="28487B48"/>
    <w:rsid w:val="28E03FFF"/>
    <w:rsid w:val="294C7CEF"/>
    <w:rsid w:val="29A821FB"/>
    <w:rsid w:val="2B581692"/>
    <w:rsid w:val="2B916DD2"/>
    <w:rsid w:val="2C057160"/>
    <w:rsid w:val="2CFB3983"/>
    <w:rsid w:val="2D10356D"/>
    <w:rsid w:val="2D77009E"/>
    <w:rsid w:val="2DE807DC"/>
    <w:rsid w:val="2E2161AE"/>
    <w:rsid w:val="2E7A07D5"/>
    <w:rsid w:val="326B0831"/>
    <w:rsid w:val="33482BC6"/>
    <w:rsid w:val="346F2EB2"/>
    <w:rsid w:val="355B4CF2"/>
    <w:rsid w:val="35687EA0"/>
    <w:rsid w:val="35B957BB"/>
    <w:rsid w:val="35C56757"/>
    <w:rsid w:val="36E07FC8"/>
    <w:rsid w:val="38741559"/>
    <w:rsid w:val="396D1B4A"/>
    <w:rsid w:val="39857033"/>
    <w:rsid w:val="39C63A88"/>
    <w:rsid w:val="3B5A636A"/>
    <w:rsid w:val="3BFF73D0"/>
    <w:rsid w:val="3C0D3A9C"/>
    <w:rsid w:val="3C451B8B"/>
    <w:rsid w:val="3CAA2955"/>
    <w:rsid w:val="3CE41CED"/>
    <w:rsid w:val="3D4B29D1"/>
    <w:rsid w:val="3D9349C0"/>
    <w:rsid w:val="3DCA270F"/>
    <w:rsid w:val="3E0F1916"/>
    <w:rsid w:val="3EE26A49"/>
    <w:rsid w:val="3F061450"/>
    <w:rsid w:val="3F355060"/>
    <w:rsid w:val="3F7C7A15"/>
    <w:rsid w:val="3F876138"/>
    <w:rsid w:val="406369EF"/>
    <w:rsid w:val="40761CAD"/>
    <w:rsid w:val="410F25A5"/>
    <w:rsid w:val="41FC6C80"/>
    <w:rsid w:val="421609C7"/>
    <w:rsid w:val="42A05C33"/>
    <w:rsid w:val="42A95EC7"/>
    <w:rsid w:val="43BD10D2"/>
    <w:rsid w:val="444D0616"/>
    <w:rsid w:val="448F79F5"/>
    <w:rsid w:val="449177C9"/>
    <w:rsid w:val="44BD1B81"/>
    <w:rsid w:val="45A10734"/>
    <w:rsid w:val="49B15F79"/>
    <w:rsid w:val="4AC953A0"/>
    <w:rsid w:val="4B0F5701"/>
    <w:rsid w:val="4B3E50C3"/>
    <w:rsid w:val="4C0E61E3"/>
    <w:rsid w:val="4D36036D"/>
    <w:rsid w:val="4DD4562A"/>
    <w:rsid w:val="4E9C56F5"/>
    <w:rsid w:val="4F147A05"/>
    <w:rsid w:val="500633C2"/>
    <w:rsid w:val="51684879"/>
    <w:rsid w:val="5196711B"/>
    <w:rsid w:val="51C70EF2"/>
    <w:rsid w:val="51FF17A5"/>
    <w:rsid w:val="52412150"/>
    <w:rsid w:val="52510672"/>
    <w:rsid w:val="52577962"/>
    <w:rsid w:val="527657A5"/>
    <w:rsid w:val="52DB17FF"/>
    <w:rsid w:val="530A3DD6"/>
    <w:rsid w:val="531852DB"/>
    <w:rsid w:val="533C2B99"/>
    <w:rsid w:val="534A0C18"/>
    <w:rsid w:val="539A6C29"/>
    <w:rsid w:val="53DE3050"/>
    <w:rsid w:val="5427080D"/>
    <w:rsid w:val="54E01E23"/>
    <w:rsid w:val="555010BF"/>
    <w:rsid w:val="55C963C9"/>
    <w:rsid w:val="564D05FE"/>
    <w:rsid w:val="567D1F3E"/>
    <w:rsid w:val="58A461BA"/>
    <w:rsid w:val="593334CA"/>
    <w:rsid w:val="59BE37BD"/>
    <w:rsid w:val="5A422BB7"/>
    <w:rsid w:val="5A7F5A47"/>
    <w:rsid w:val="5AF52C5C"/>
    <w:rsid w:val="5AF65268"/>
    <w:rsid w:val="5B2A7580"/>
    <w:rsid w:val="5B946D84"/>
    <w:rsid w:val="5BB85B08"/>
    <w:rsid w:val="5BBF2452"/>
    <w:rsid w:val="5BD1679D"/>
    <w:rsid w:val="5C8E1492"/>
    <w:rsid w:val="5CE5420F"/>
    <w:rsid w:val="5D22366B"/>
    <w:rsid w:val="5D2E292B"/>
    <w:rsid w:val="5D6156F4"/>
    <w:rsid w:val="5D6735BD"/>
    <w:rsid w:val="5E4A2A5D"/>
    <w:rsid w:val="5F2566A1"/>
    <w:rsid w:val="5F636BFD"/>
    <w:rsid w:val="61110C6A"/>
    <w:rsid w:val="620F7493"/>
    <w:rsid w:val="62580C6D"/>
    <w:rsid w:val="631E2544"/>
    <w:rsid w:val="632D71CF"/>
    <w:rsid w:val="637B10BD"/>
    <w:rsid w:val="64392B10"/>
    <w:rsid w:val="649A15F9"/>
    <w:rsid w:val="64E80D3F"/>
    <w:rsid w:val="658955F8"/>
    <w:rsid w:val="65EF7B13"/>
    <w:rsid w:val="66251F25"/>
    <w:rsid w:val="666A08CD"/>
    <w:rsid w:val="67233B5C"/>
    <w:rsid w:val="67517373"/>
    <w:rsid w:val="68C009EB"/>
    <w:rsid w:val="6A1327C3"/>
    <w:rsid w:val="6A2F17E7"/>
    <w:rsid w:val="6AEB3BC3"/>
    <w:rsid w:val="6B035049"/>
    <w:rsid w:val="6B690642"/>
    <w:rsid w:val="6BD460C1"/>
    <w:rsid w:val="6C08392E"/>
    <w:rsid w:val="6C86762A"/>
    <w:rsid w:val="6C953440"/>
    <w:rsid w:val="6D4D59E6"/>
    <w:rsid w:val="6D5935C9"/>
    <w:rsid w:val="6D9C702E"/>
    <w:rsid w:val="6F3167EA"/>
    <w:rsid w:val="6FB40B80"/>
    <w:rsid w:val="6FED1A35"/>
    <w:rsid w:val="71E01664"/>
    <w:rsid w:val="750B6D27"/>
    <w:rsid w:val="753A232E"/>
    <w:rsid w:val="75746C25"/>
    <w:rsid w:val="75E67827"/>
    <w:rsid w:val="766F539C"/>
    <w:rsid w:val="772C07C2"/>
    <w:rsid w:val="77BF0E82"/>
    <w:rsid w:val="77BF1656"/>
    <w:rsid w:val="77D452D5"/>
    <w:rsid w:val="79992D5D"/>
    <w:rsid w:val="79D13140"/>
    <w:rsid w:val="7A480BBA"/>
    <w:rsid w:val="7B1B5A99"/>
    <w:rsid w:val="7B537DF3"/>
    <w:rsid w:val="7B722655"/>
    <w:rsid w:val="7C310157"/>
    <w:rsid w:val="7C9205AB"/>
    <w:rsid w:val="7CE84F74"/>
    <w:rsid w:val="7DDD7597"/>
    <w:rsid w:val="7E1D5FBC"/>
    <w:rsid w:val="7E326654"/>
    <w:rsid w:val="7E53116B"/>
    <w:rsid w:val="7F62246D"/>
    <w:rsid w:val="7FAC7A97"/>
    <w:rsid w:val="7FF16E7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szCs w:val="18"/>
    </w:rPr>
  </w:style>
  <w:style w:type="paragraph" w:styleId="3">
    <w:name w:val="header"/>
    <w:basedOn w:val="1"/>
    <w:unhideWhenUsed/>
    <w:uiPriority w:val="99"/>
    <w:pPr>
      <w:tabs>
        <w:tab w:val="center" w:pos="4153"/>
        <w:tab w:val="right" w:pos="8306"/>
      </w:tabs>
      <w:snapToGrid w:val="0"/>
    </w:pPr>
    <w:rPr>
      <w:sz w:val="18"/>
      <w:szCs w:val="18"/>
    </w:rPr>
  </w:style>
  <w:style w:type="character" w:styleId="5">
    <w:name w:val="Hyperlink"/>
    <w:basedOn w:val="4"/>
    <w:unhideWhenUsed/>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34</Words>
  <Characters>194</Characters>
  <Lines>1</Lines>
  <Paragraphs>1</Paragraphs>
  <TotalTime>0</TotalTime>
  <ScaleCrop>false</ScaleCrop>
  <LinksUpToDate>false</LinksUpToDate>
  <CharactersWithSpaces>227</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2017-06-11T09:08:00Z</dcterms:created>
  <dc:creator>T B</dc:creator>
  <cp:lastModifiedBy>anito</cp:lastModifiedBy>
  <dcterms:modified xsi:type="dcterms:W3CDTF">2017-07-14T02:16:11Z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